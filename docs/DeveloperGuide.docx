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3A66C" w14:textId="77777777" w:rsidR="00F114B2" w:rsidRPr="00693E86" w:rsidRDefault="00CB19D9" w:rsidP="00693E86">
      <w:pPr>
        <w:pStyle w:val="Title"/>
      </w:pPr>
      <w:bookmarkStart w:id="0" w:name="developer-guide"/>
      <w:bookmarkEnd w:id="0"/>
      <w:r w:rsidRPr="00693E86">
        <w:t>Developer Guide</w:t>
      </w:r>
    </w:p>
    <w:bookmarkStart w:id="1" w:name="table-of-content" w:displacedByCustomXml="next"/>
    <w:bookmarkEnd w:id="1" w:displacedByCustomXml="next"/>
    <w:bookmarkStart w:id="2" w:name="introduction" w:displacedByCustomXml="next"/>
    <w:bookmarkEnd w:id="2" w:displacedByCustomXml="next"/>
    <w:sdt>
      <w:sdtPr>
        <w:rPr>
          <w:rFonts w:asciiTheme="minorHAnsi" w:eastAsiaTheme="minorHAnsi" w:hAnsiTheme="minorHAnsi" w:cstheme="minorBidi"/>
          <w:color w:val="auto"/>
          <w:sz w:val="24"/>
          <w:szCs w:val="24"/>
        </w:rPr>
        <w:id w:val="164520472"/>
        <w:docPartObj>
          <w:docPartGallery w:val="Table of Contents"/>
          <w:docPartUnique/>
        </w:docPartObj>
      </w:sdtPr>
      <w:sdtEndPr>
        <w:rPr>
          <w:b/>
          <w:bCs/>
          <w:noProof/>
        </w:rPr>
      </w:sdtEndPr>
      <w:sdtContent>
        <w:p w14:paraId="4C6469BB" w14:textId="77777777" w:rsidR="00693E86" w:rsidRDefault="00693E86">
          <w:pPr>
            <w:pStyle w:val="TOCHeading"/>
          </w:pPr>
          <w:r>
            <w:t>Contents</w:t>
          </w:r>
        </w:p>
        <w:p w14:paraId="4339055F" w14:textId="77777777" w:rsidR="0025174B" w:rsidRDefault="00693E86">
          <w:pPr>
            <w:pStyle w:val="TOC2"/>
            <w:tabs>
              <w:tab w:val="right" w:leader="dot" w:pos="9350"/>
            </w:tabs>
            <w:rPr>
              <w:rFonts w:eastAsiaTheme="minorEastAsia"/>
              <w:noProof/>
              <w:sz w:val="22"/>
              <w:szCs w:val="22"/>
              <w:lang w:val="en-SG" w:eastAsia="zh-CN"/>
            </w:rPr>
          </w:pPr>
          <w:r>
            <w:fldChar w:fldCharType="begin"/>
          </w:r>
          <w:r>
            <w:instrText xml:space="preserve"> TOC \o "1-3" \h \z \u </w:instrText>
          </w:r>
          <w:r>
            <w:fldChar w:fldCharType="separate"/>
          </w:r>
          <w:hyperlink w:anchor="_Toc464424196" w:history="1">
            <w:r w:rsidR="0025174B" w:rsidRPr="0025174B">
              <w:rPr>
                <w:rStyle w:val="Hyperlink"/>
                <w:b/>
                <w:noProof/>
              </w:rPr>
              <w:t>1. Introduction</w:t>
            </w:r>
            <w:r w:rsidR="0025174B">
              <w:rPr>
                <w:noProof/>
                <w:webHidden/>
              </w:rPr>
              <w:tab/>
            </w:r>
            <w:r w:rsidR="0025174B">
              <w:rPr>
                <w:noProof/>
                <w:webHidden/>
              </w:rPr>
              <w:fldChar w:fldCharType="begin"/>
            </w:r>
            <w:r w:rsidR="0025174B">
              <w:rPr>
                <w:noProof/>
                <w:webHidden/>
              </w:rPr>
              <w:instrText xml:space="preserve"> PAGEREF _Toc464424196 \h </w:instrText>
            </w:r>
            <w:r w:rsidR="0025174B">
              <w:rPr>
                <w:noProof/>
                <w:webHidden/>
              </w:rPr>
            </w:r>
            <w:r w:rsidR="0025174B">
              <w:rPr>
                <w:noProof/>
                <w:webHidden/>
              </w:rPr>
              <w:fldChar w:fldCharType="separate"/>
            </w:r>
            <w:r w:rsidR="0025174B">
              <w:rPr>
                <w:noProof/>
                <w:webHidden/>
              </w:rPr>
              <w:t>2</w:t>
            </w:r>
            <w:r w:rsidR="0025174B">
              <w:rPr>
                <w:noProof/>
                <w:webHidden/>
              </w:rPr>
              <w:fldChar w:fldCharType="end"/>
            </w:r>
          </w:hyperlink>
        </w:p>
        <w:p w14:paraId="7D8FF090" w14:textId="77777777" w:rsidR="0025174B" w:rsidRDefault="00670581">
          <w:pPr>
            <w:pStyle w:val="TOC2"/>
            <w:tabs>
              <w:tab w:val="right" w:leader="dot" w:pos="9350"/>
            </w:tabs>
            <w:rPr>
              <w:rFonts w:eastAsiaTheme="minorEastAsia"/>
              <w:noProof/>
              <w:sz w:val="22"/>
              <w:szCs w:val="22"/>
              <w:lang w:val="en-SG" w:eastAsia="zh-CN"/>
            </w:rPr>
          </w:pPr>
          <w:hyperlink w:anchor="_Toc464424197" w:history="1">
            <w:r w:rsidR="0025174B" w:rsidRPr="0025174B">
              <w:rPr>
                <w:rStyle w:val="Hyperlink"/>
                <w:b/>
                <w:noProof/>
              </w:rPr>
              <w:t>2. Setting up</w:t>
            </w:r>
            <w:r w:rsidR="0025174B">
              <w:rPr>
                <w:noProof/>
                <w:webHidden/>
              </w:rPr>
              <w:tab/>
            </w:r>
            <w:r w:rsidR="0025174B">
              <w:rPr>
                <w:noProof/>
                <w:webHidden/>
              </w:rPr>
              <w:fldChar w:fldCharType="begin"/>
            </w:r>
            <w:r w:rsidR="0025174B">
              <w:rPr>
                <w:noProof/>
                <w:webHidden/>
              </w:rPr>
              <w:instrText xml:space="preserve"> PAGEREF _Toc464424197 \h </w:instrText>
            </w:r>
            <w:r w:rsidR="0025174B">
              <w:rPr>
                <w:noProof/>
                <w:webHidden/>
              </w:rPr>
            </w:r>
            <w:r w:rsidR="0025174B">
              <w:rPr>
                <w:noProof/>
                <w:webHidden/>
              </w:rPr>
              <w:fldChar w:fldCharType="separate"/>
            </w:r>
            <w:r w:rsidR="0025174B">
              <w:rPr>
                <w:noProof/>
                <w:webHidden/>
              </w:rPr>
              <w:t>2</w:t>
            </w:r>
            <w:r w:rsidR="0025174B">
              <w:rPr>
                <w:noProof/>
                <w:webHidden/>
              </w:rPr>
              <w:fldChar w:fldCharType="end"/>
            </w:r>
          </w:hyperlink>
        </w:p>
        <w:p w14:paraId="160CC977" w14:textId="77777777" w:rsidR="0025174B" w:rsidRDefault="00670581">
          <w:pPr>
            <w:pStyle w:val="TOC2"/>
            <w:tabs>
              <w:tab w:val="right" w:leader="dot" w:pos="9350"/>
            </w:tabs>
            <w:rPr>
              <w:rFonts w:eastAsiaTheme="minorEastAsia"/>
              <w:noProof/>
              <w:sz w:val="22"/>
              <w:szCs w:val="22"/>
              <w:lang w:val="en-SG" w:eastAsia="zh-CN"/>
            </w:rPr>
          </w:pPr>
          <w:hyperlink w:anchor="_Toc464424198" w:history="1">
            <w:r w:rsidR="0025174B" w:rsidRPr="0025174B">
              <w:rPr>
                <w:rStyle w:val="Hyperlink"/>
                <w:b/>
                <w:noProof/>
              </w:rPr>
              <w:t>3. Design</w:t>
            </w:r>
            <w:r w:rsidR="0025174B">
              <w:rPr>
                <w:noProof/>
                <w:webHidden/>
              </w:rPr>
              <w:tab/>
            </w:r>
            <w:r w:rsidR="0025174B">
              <w:rPr>
                <w:noProof/>
                <w:webHidden/>
              </w:rPr>
              <w:fldChar w:fldCharType="begin"/>
            </w:r>
            <w:r w:rsidR="0025174B">
              <w:rPr>
                <w:noProof/>
                <w:webHidden/>
              </w:rPr>
              <w:instrText xml:space="preserve"> PAGEREF _Toc464424198 \h </w:instrText>
            </w:r>
            <w:r w:rsidR="0025174B">
              <w:rPr>
                <w:noProof/>
                <w:webHidden/>
              </w:rPr>
            </w:r>
            <w:r w:rsidR="0025174B">
              <w:rPr>
                <w:noProof/>
                <w:webHidden/>
              </w:rPr>
              <w:fldChar w:fldCharType="separate"/>
            </w:r>
            <w:r w:rsidR="0025174B">
              <w:rPr>
                <w:noProof/>
                <w:webHidden/>
              </w:rPr>
              <w:t>3</w:t>
            </w:r>
            <w:r w:rsidR="0025174B">
              <w:rPr>
                <w:noProof/>
                <w:webHidden/>
              </w:rPr>
              <w:fldChar w:fldCharType="end"/>
            </w:r>
          </w:hyperlink>
        </w:p>
        <w:p w14:paraId="0399852B" w14:textId="77777777" w:rsidR="0025174B" w:rsidRDefault="00670581">
          <w:pPr>
            <w:pStyle w:val="TOC3"/>
            <w:tabs>
              <w:tab w:val="right" w:leader="dot" w:pos="9350"/>
            </w:tabs>
            <w:rPr>
              <w:rFonts w:eastAsiaTheme="minorEastAsia"/>
              <w:noProof/>
              <w:sz w:val="22"/>
              <w:szCs w:val="22"/>
              <w:lang w:val="en-SG" w:eastAsia="zh-CN"/>
            </w:rPr>
          </w:pPr>
          <w:hyperlink w:anchor="_Toc464424199" w:history="1">
            <w:r w:rsidR="0025174B" w:rsidRPr="007F3ACE">
              <w:rPr>
                <w:rStyle w:val="Hyperlink"/>
                <w:noProof/>
              </w:rPr>
              <w:t>3.1 Architecture</w:t>
            </w:r>
            <w:r w:rsidR="0025174B">
              <w:rPr>
                <w:noProof/>
                <w:webHidden/>
              </w:rPr>
              <w:tab/>
            </w:r>
            <w:r w:rsidR="0025174B">
              <w:rPr>
                <w:noProof/>
                <w:webHidden/>
              </w:rPr>
              <w:fldChar w:fldCharType="begin"/>
            </w:r>
            <w:r w:rsidR="0025174B">
              <w:rPr>
                <w:noProof/>
                <w:webHidden/>
              </w:rPr>
              <w:instrText xml:space="preserve"> PAGEREF _Toc464424199 \h </w:instrText>
            </w:r>
            <w:r w:rsidR="0025174B">
              <w:rPr>
                <w:noProof/>
                <w:webHidden/>
              </w:rPr>
            </w:r>
            <w:r w:rsidR="0025174B">
              <w:rPr>
                <w:noProof/>
                <w:webHidden/>
              </w:rPr>
              <w:fldChar w:fldCharType="separate"/>
            </w:r>
            <w:r w:rsidR="0025174B">
              <w:rPr>
                <w:noProof/>
                <w:webHidden/>
              </w:rPr>
              <w:t>3</w:t>
            </w:r>
            <w:r w:rsidR="0025174B">
              <w:rPr>
                <w:noProof/>
                <w:webHidden/>
              </w:rPr>
              <w:fldChar w:fldCharType="end"/>
            </w:r>
          </w:hyperlink>
        </w:p>
        <w:p w14:paraId="3396792C" w14:textId="77777777" w:rsidR="0025174B" w:rsidRDefault="00670581">
          <w:pPr>
            <w:pStyle w:val="TOC3"/>
            <w:tabs>
              <w:tab w:val="right" w:leader="dot" w:pos="9350"/>
            </w:tabs>
            <w:rPr>
              <w:rFonts w:eastAsiaTheme="minorEastAsia"/>
              <w:noProof/>
              <w:sz w:val="22"/>
              <w:szCs w:val="22"/>
              <w:lang w:val="en-SG" w:eastAsia="zh-CN"/>
            </w:rPr>
          </w:pPr>
          <w:hyperlink w:anchor="_Toc464424200" w:history="1">
            <w:r w:rsidR="0025174B" w:rsidRPr="007F3ACE">
              <w:rPr>
                <w:rStyle w:val="Hyperlink"/>
                <w:noProof/>
              </w:rPr>
              <w:t>3</w:t>
            </w:r>
            <w:bookmarkStart w:id="3" w:name="_GoBack"/>
            <w:bookmarkEnd w:id="3"/>
            <w:r w:rsidR="0025174B" w:rsidRPr="007F3ACE">
              <w:rPr>
                <w:rStyle w:val="Hyperlink"/>
                <w:noProof/>
              </w:rPr>
              <w:t>.2 UI component</w:t>
            </w:r>
            <w:r w:rsidR="0025174B">
              <w:rPr>
                <w:noProof/>
                <w:webHidden/>
              </w:rPr>
              <w:tab/>
            </w:r>
            <w:r w:rsidR="0025174B">
              <w:rPr>
                <w:noProof/>
                <w:webHidden/>
              </w:rPr>
              <w:fldChar w:fldCharType="begin"/>
            </w:r>
            <w:r w:rsidR="0025174B">
              <w:rPr>
                <w:noProof/>
                <w:webHidden/>
              </w:rPr>
              <w:instrText xml:space="preserve"> PAGEREF _Toc464424200 \h </w:instrText>
            </w:r>
            <w:r w:rsidR="0025174B">
              <w:rPr>
                <w:noProof/>
                <w:webHidden/>
              </w:rPr>
            </w:r>
            <w:r w:rsidR="0025174B">
              <w:rPr>
                <w:noProof/>
                <w:webHidden/>
              </w:rPr>
              <w:fldChar w:fldCharType="separate"/>
            </w:r>
            <w:r w:rsidR="0025174B">
              <w:rPr>
                <w:noProof/>
                <w:webHidden/>
              </w:rPr>
              <w:t>6</w:t>
            </w:r>
            <w:r w:rsidR="0025174B">
              <w:rPr>
                <w:noProof/>
                <w:webHidden/>
              </w:rPr>
              <w:fldChar w:fldCharType="end"/>
            </w:r>
          </w:hyperlink>
        </w:p>
        <w:p w14:paraId="2EB34974" w14:textId="77777777" w:rsidR="0025174B" w:rsidRDefault="00670581">
          <w:pPr>
            <w:pStyle w:val="TOC3"/>
            <w:tabs>
              <w:tab w:val="right" w:leader="dot" w:pos="9350"/>
            </w:tabs>
            <w:rPr>
              <w:rFonts w:eastAsiaTheme="minorEastAsia"/>
              <w:noProof/>
              <w:sz w:val="22"/>
              <w:szCs w:val="22"/>
              <w:lang w:val="en-SG" w:eastAsia="zh-CN"/>
            </w:rPr>
          </w:pPr>
          <w:hyperlink w:anchor="_Toc464424201" w:history="1">
            <w:r w:rsidR="0025174B" w:rsidRPr="007F3ACE">
              <w:rPr>
                <w:rStyle w:val="Hyperlink"/>
                <w:noProof/>
              </w:rPr>
              <w:t>3.3 Logic component</w:t>
            </w:r>
            <w:r w:rsidR="0025174B">
              <w:rPr>
                <w:noProof/>
                <w:webHidden/>
              </w:rPr>
              <w:tab/>
            </w:r>
            <w:r w:rsidR="0025174B">
              <w:rPr>
                <w:noProof/>
                <w:webHidden/>
              </w:rPr>
              <w:fldChar w:fldCharType="begin"/>
            </w:r>
            <w:r w:rsidR="0025174B">
              <w:rPr>
                <w:noProof/>
                <w:webHidden/>
              </w:rPr>
              <w:instrText xml:space="preserve"> PAGEREF _Toc464424201 \h </w:instrText>
            </w:r>
            <w:r w:rsidR="0025174B">
              <w:rPr>
                <w:noProof/>
                <w:webHidden/>
              </w:rPr>
            </w:r>
            <w:r w:rsidR="0025174B">
              <w:rPr>
                <w:noProof/>
                <w:webHidden/>
              </w:rPr>
              <w:fldChar w:fldCharType="separate"/>
            </w:r>
            <w:r w:rsidR="0025174B">
              <w:rPr>
                <w:noProof/>
                <w:webHidden/>
              </w:rPr>
              <w:t>7</w:t>
            </w:r>
            <w:r w:rsidR="0025174B">
              <w:rPr>
                <w:noProof/>
                <w:webHidden/>
              </w:rPr>
              <w:fldChar w:fldCharType="end"/>
            </w:r>
          </w:hyperlink>
        </w:p>
        <w:p w14:paraId="2F15B105" w14:textId="77777777" w:rsidR="0025174B" w:rsidRDefault="00670581">
          <w:pPr>
            <w:pStyle w:val="TOC3"/>
            <w:tabs>
              <w:tab w:val="right" w:leader="dot" w:pos="9350"/>
            </w:tabs>
            <w:rPr>
              <w:rFonts w:eastAsiaTheme="minorEastAsia"/>
              <w:noProof/>
              <w:sz w:val="22"/>
              <w:szCs w:val="22"/>
              <w:lang w:val="en-SG" w:eastAsia="zh-CN"/>
            </w:rPr>
          </w:pPr>
          <w:hyperlink w:anchor="_Toc464424202" w:history="1">
            <w:r w:rsidR="0025174B" w:rsidRPr="007F3ACE">
              <w:rPr>
                <w:rStyle w:val="Hyperlink"/>
                <w:noProof/>
              </w:rPr>
              <w:t>3.4 Model component</w:t>
            </w:r>
            <w:r w:rsidR="0025174B">
              <w:rPr>
                <w:noProof/>
                <w:webHidden/>
              </w:rPr>
              <w:tab/>
            </w:r>
            <w:r w:rsidR="0025174B">
              <w:rPr>
                <w:noProof/>
                <w:webHidden/>
              </w:rPr>
              <w:fldChar w:fldCharType="begin"/>
            </w:r>
            <w:r w:rsidR="0025174B">
              <w:rPr>
                <w:noProof/>
                <w:webHidden/>
              </w:rPr>
              <w:instrText xml:space="preserve"> PAGEREF _Toc464424202 \h </w:instrText>
            </w:r>
            <w:r w:rsidR="0025174B">
              <w:rPr>
                <w:noProof/>
                <w:webHidden/>
              </w:rPr>
            </w:r>
            <w:r w:rsidR="0025174B">
              <w:rPr>
                <w:noProof/>
                <w:webHidden/>
              </w:rPr>
              <w:fldChar w:fldCharType="separate"/>
            </w:r>
            <w:r w:rsidR="0025174B">
              <w:rPr>
                <w:noProof/>
                <w:webHidden/>
              </w:rPr>
              <w:t>8</w:t>
            </w:r>
            <w:r w:rsidR="0025174B">
              <w:rPr>
                <w:noProof/>
                <w:webHidden/>
              </w:rPr>
              <w:fldChar w:fldCharType="end"/>
            </w:r>
          </w:hyperlink>
        </w:p>
        <w:p w14:paraId="6E34EA66" w14:textId="77777777" w:rsidR="0025174B" w:rsidRDefault="00670581">
          <w:pPr>
            <w:pStyle w:val="TOC3"/>
            <w:tabs>
              <w:tab w:val="right" w:leader="dot" w:pos="9350"/>
            </w:tabs>
            <w:rPr>
              <w:rFonts w:eastAsiaTheme="minorEastAsia"/>
              <w:noProof/>
              <w:sz w:val="22"/>
              <w:szCs w:val="22"/>
              <w:lang w:val="en-SG" w:eastAsia="zh-CN"/>
            </w:rPr>
          </w:pPr>
          <w:hyperlink w:anchor="_Toc464424203" w:history="1">
            <w:r w:rsidR="0025174B" w:rsidRPr="007F3ACE">
              <w:rPr>
                <w:rStyle w:val="Hyperlink"/>
                <w:noProof/>
              </w:rPr>
              <w:t>3.5 Storage component</w:t>
            </w:r>
            <w:r w:rsidR="0025174B">
              <w:rPr>
                <w:noProof/>
                <w:webHidden/>
              </w:rPr>
              <w:tab/>
            </w:r>
            <w:r w:rsidR="0025174B">
              <w:rPr>
                <w:noProof/>
                <w:webHidden/>
              </w:rPr>
              <w:fldChar w:fldCharType="begin"/>
            </w:r>
            <w:r w:rsidR="0025174B">
              <w:rPr>
                <w:noProof/>
                <w:webHidden/>
              </w:rPr>
              <w:instrText xml:space="preserve"> PAGEREF _Toc464424203 \h </w:instrText>
            </w:r>
            <w:r w:rsidR="0025174B">
              <w:rPr>
                <w:noProof/>
                <w:webHidden/>
              </w:rPr>
            </w:r>
            <w:r w:rsidR="0025174B">
              <w:rPr>
                <w:noProof/>
                <w:webHidden/>
              </w:rPr>
              <w:fldChar w:fldCharType="separate"/>
            </w:r>
            <w:r w:rsidR="0025174B">
              <w:rPr>
                <w:noProof/>
                <w:webHidden/>
              </w:rPr>
              <w:t>9</w:t>
            </w:r>
            <w:r w:rsidR="0025174B">
              <w:rPr>
                <w:noProof/>
                <w:webHidden/>
              </w:rPr>
              <w:fldChar w:fldCharType="end"/>
            </w:r>
          </w:hyperlink>
        </w:p>
        <w:p w14:paraId="7F11463C" w14:textId="77777777" w:rsidR="0025174B" w:rsidRDefault="00670581">
          <w:pPr>
            <w:pStyle w:val="TOC3"/>
            <w:tabs>
              <w:tab w:val="right" w:leader="dot" w:pos="9350"/>
            </w:tabs>
            <w:rPr>
              <w:rFonts w:eastAsiaTheme="minorEastAsia"/>
              <w:noProof/>
              <w:sz w:val="22"/>
              <w:szCs w:val="22"/>
              <w:lang w:val="en-SG" w:eastAsia="zh-CN"/>
            </w:rPr>
          </w:pPr>
          <w:hyperlink w:anchor="_Toc464424204" w:history="1">
            <w:r w:rsidR="0025174B" w:rsidRPr="007F3ACE">
              <w:rPr>
                <w:rStyle w:val="Hyperlink"/>
                <w:noProof/>
              </w:rPr>
              <w:t>3.6 Common classes</w:t>
            </w:r>
            <w:r w:rsidR="0025174B">
              <w:rPr>
                <w:noProof/>
                <w:webHidden/>
              </w:rPr>
              <w:tab/>
            </w:r>
            <w:r w:rsidR="0025174B">
              <w:rPr>
                <w:noProof/>
                <w:webHidden/>
              </w:rPr>
              <w:fldChar w:fldCharType="begin"/>
            </w:r>
            <w:r w:rsidR="0025174B">
              <w:rPr>
                <w:noProof/>
                <w:webHidden/>
              </w:rPr>
              <w:instrText xml:space="preserve"> PAGEREF _Toc464424204 \h </w:instrText>
            </w:r>
            <w:r w:rsidR="0025174B">
              <w:rPr>
                <w:noProof/>
                <w:webHidden/>
              </w:rPr>
            </w:r>
            <w:r w:rsidR="0025174B">
              <w:rPr>
                <w:noProof/>
                <w:webHidden/>
              </w:rPr>
              <w:fldChar w:fldCharType="separate"/>
            </w:r>
            <w:r w:rsidR="0025174B">
              <w:rPr>
                <w:noProof/>
                <w:webHidden/>
              </w:rPr>
              <w:t>9</w:t>
            </w:r>
            <w:r w:rsidR="0025174B">
              <w:rPr>
                <w:noProof/>
                <w:webHidden/>
              </w:rPr>
              <w:fldChar w:fldCharType="end"/>
            </w:r>
          </w:hyperlink>
        </w:p>
        <w:p w14:paraId="54C05D50" w14:textId="77777777" w:rsidR="0025174B" w:rsidRDefault="00670581">
          <w:pPr>
            <w:pStyle w:val="TOC2"/>
            <w:tabs>
              <w:tab w:val="right" w:leader="dot" w:pos="9350"/>
            </w:tabs>
            <w:rPr>
              <w:rFonts w:eastAsiaTheme="minorEastAsia"/>
              <w:noProof/>
              <w:sz w:val="22"/>
              <w:szCs w:val="22"/>
              <w:lang w:val="en-SG" w:eastAsia="zh-CN"/>
            </w:rPr>
          </w:pPr>
          <w:hyperlink w:anchor="_Toc464424205" w:history="1">
            <w:r w:rsidR="0025174B" w:rsidRPr="0025174B">
              <w:rPr>
                <w:rStyle w:val="Hyperlink"/>
                <w:b/>
                <w:noProof/>
              </w:rPr>
              <w:t>4. Implementation</w:t>
            </w:r>
            <w:r w:rsidR="0025174B">
              <w:rPr>
                <w:noProof/>
                <w:webHidden/>
              </w:rPr>
              <w:tab/>
            </w:r>
            <w:r w:rsidR="0025174B">
              <w:rPr>
                <w:noProof/>
                <w:webHidden/>
              </w:rPr>
              <w:fldChar w:fldCharType="begin"/>
            </w:r>
            <w:r w:rsidR="0025174B">
              <w:rPr>
                <w:noProof/>
                <w:webHidden/>
              </w:rPr>
              <w:instrText xml:space="preserve"> PAGEREF _Toc464424205 \h </w:instrText>
            </w:r>
            <w:r w:rsidR="0025174B">
              <w:rPr>
                <w:noProof/>
                <w:webHidden/>
              </w:rPr>
            </w:r>
            <w:r w:rsidR="0025174B">
              <w:rPr>
                <w:noProof/>
                <w:webHidden/>
              </w:rPr>
              <w:fldChar w:fldCharType="separate"/>
            </w:r>
            <w:r w:rsidR="0025174B">
              <w:rPr>
                <w:noProof/>
                <w:webHidden/>
              </w:rPr>
              <w:t>10</w:t>
            </w:r>
            <w:r w:rsidR="0025174B">
              <w:rPr>
                <w:noProof/>
                <w:webHidden/>
              </w:rPr>
              <w:fldChar w:fldCharType="end"/>
            </w:r>
          </w:hyperlink>
        </w:p>
        <w:p w14:paraId="72C8A718" w14:textId="77777777" w:rsidR="0025174B" w:rsidRDefault="00670581">
          <w:pPr>
            <w:pStyle w:val="TOC3"/>
            <w:tabs>
              <w:tab w:val="right" w:leader="dot" w:pos="9350"/>
            </w:tabs>
            <w:rPr>
              <w:rFonts w:eastAsiaTheme="minorEastAsia"/>
              <w:noProof/>
              <w:sz w:val="22"/>
              <w:szCs w:val="22"/>
              <w:lang w:val="en-SG" w:eastAsia="zh-CN"/>
            </w:rPr>
          </w:pPr>
          <w:hyperlink w:anchor="_Toc464424206" w:history="1">
            <w:r w:rsidR="0025174B" w:rsidRPr="007F3ACE">
              <w:rPr>
                <w:rStyle w:val="Hyperlink"/>
                <w:noProof/>
              </w:rPr>
              <w:t>4.1 Logging</w:t>
            </w:r>
            <w:r w:rsidR="0025174B">
              <w:rPr>
                <w:noProof/>
                <w:webHidden/>
              </w:rPr>
              <w:tab/>
            </w:r>
            <w:r w:rsidR="0025174B">
              <w:rPr>
                <w:noProof/>
                <w:webHidden/>
              </w:rPr>
              <w:fldChar w:fldCharType="begin"/>
            </w:r>
            <w:r w:rsidR="0025174B">
              <w:rPr>
                <w:noProof/>
                <w:webHidden/>
              </w:rPr>
              <w:instrText xml:space="preserve"> PAGEREF _Toc464424206 \h </w:instrText>
            </w:r>
            <w:r w:rsidR="0025174B">
              <w:rPr>
                <w:noProof/>
                <w:webHidden/>
              </w:rPr>
            </w:r>
            <w:r w:rsidR="0025174B">
              <w:rPr>
                <w:noProof/>
                <w:webHidden/>
              </w:rPr>
              <w:fldChar w:fldCharType="separate"/>
            </w:r>
            <w:r w:rsidR="0025174B">
              <w:rPr>
                <w:noProof/>
                <w:webHidden/>
              </w:rPr>
              <w:t>10</w:t>
            </w:r>
            <w:r w:rsidR="0025174B">
              <w:rPr>
                <w:noProof/>
                <w:webHidden/>
              </w:rPr>
              <w:fldChar w:fldCharType="end"/>
            </w:r>
          </w:hyperlink>
        </w:p>
        <w:p w14:paraId="16BF262D" w14:textId="77777777" w:rsidR="0025174B" w:rsidRDefault="00670581">
          <w:pPr>
            <w:pStyle w:val="TOC3"/>
            <w:tabs>
              <w:tab w:val="right" w:leader="dot" w:pos="9350"/>
            </w:tabs>
            <w:rPr>
              <w:rFonts w:eastAsiaTheme="minorEastAsia"/>
              <w:noProof/>
              <w:sz w:val="22"/>
              <w:szCs w:val="22"/>
              <w:lang w:val="en-SG" w:eastAsia="zh-CN"/>
            </w:rPr>
          </w:pPr>
          <w:hyperlink w:anchor="_Toc464424207" w:history="1">
            <w:r w:rsidR="0025174B" w:rsidRPr="007F3ACE">
              <w:rPr>
                <w:rStyle w:val="Hyperlink"/>
                <w:noProof/>
              </w:rPr>
              <w:t>4.2 Configuration</w:t>
            </w:r>
            <w:r w:rsidR="0025174B">
              <w:rPr>
                <w:noProof/>
                <w:webHidden/>
              </w:rPr>
              <w:tab/>
            </w:r>
            <w:r w:rsidR="0025174B">
              <w:rPr>
                <w:noProof/>
                <w:webHidden/>
              </w:rPr>
              <w:fldChar w:fldCharType="begin"/>
            </w:r>
            <w:r w:rsidR="0025174B">
              <w:rPr>
                <w:noProof/>
                <w:webHidden/>
              </w:rPr>
              <w:instrText xml:space="preserve"> PAGEREF _Toc464424207 \h </w:instrText>
            </w:r>
            <w:r w:rsidR="0025174B">
              <w:rPr>
                <w:noProof/>
                <w:webHidden/>
              </w:rPr>
            </w:r>
            <w:r w:rsidR="0025174B">
              <w:rPr>
                <w:noProof/>
                <w:webHidden/>
              </w:rPr>
              <w:fldChar w:fldCharType="separate"/>
            </w:r>
            <w:r w:rsidR="0025174B">
              <w:rPr>
                <w:noProof/>
                <w:webHidden/>
              </w:rPr>
              <w:t>10</w:t>
            </w:r>
            <w:r w:rsidR="0025174B">
              <w:rPr>
                <w:noProof/>
                <w:webHidden/>
              </w:rPr>
              <w:fldChar w:fldCharType="end"/>
            </w:r>
          </w:hyperlink>
        </w:p>
        <w:p w14:paraId="3E2859E6" w14:textId="77777777" w:rsidR="0025174B" w:rsidRDefault="00670581">
          <w:pPr>
            <w:pStyle w:val="TOC2"/>
            <w:tabs>
              <w:tab w:val="right" w:leader="dot" w:pos="9350"/>
            </w:tabs>
            <w:rPr>
              <w:rFonts w:eastAsiaTheme="minorEastAsia"/>
              <w:noProof/>
              <w:sz w:val="22"/>
              <w:szCs w:val="22"/>
              <w:lang w:val="en-SG" w:eastAsia="zh-CN"/>
            </w:rPr>
          </w:pPr>
          <w:hyperlink w:anchor="_Toc464424208" w:history="1">
            <w:r w:rsidR="0025174B" w:rsidRPr="0025174B">
              <w:rPr>
                <w:rStyle w:val="Hyperlink"/>
                <w:b/>
                <w:noProof/>
              </w:rPr>
              <w:t>5. Testing</w:t>
            </w:r>
            <w:r w:rsidR="0025174B">
              <w:rPr>
                <w:noProof/>
                <w:webHidden/>
              </w:rPr>
              <w:tab/>
            </w:r>
            <w:r w:rsidR="0025174B">
              <w:rPr>
                <w:noProof/>
                <w:webHidden/>
              </w:rPr>
              <w:fldChar w:fldCharType="begin"/>
            </w:r>
            <w:r w:rsidR="0025174B">
              <w:rPr>
                <w:noProof/>
                <w:webHidden/>
              </w:rPr>
              <w:instrText xml:space="preserve"> PAGEREF _Toc464424208 \h </w:instrText>
            </w:r>
            <w:r w:rsidR="0025174B">
              <w:rPr>
                <w:noProof/>
                <w:webHidden/>
              </w:rPr>
            </w:r>
            <w:r w:rsidR="0025174B">
              <w:rPr>
                <w:noProof/>
                <w:webHidden/>
              </w:rPr>
              <w:fldChar w:fldCharType="separate"/>
            </w:r>
            <w:r w:rsidR="0025174B">
              <w:rPr>
                <w:noProof/>
                <w:webHidden/>
              </w:rPr>
              <w:t>11</w:t>
            </w:r>
            <w:r w:rsidR="0025174B">
              <w:rPr>
                <w:noProof/>
                <w:webHidden/>
              </w:rPr>
              <w:fldChar w:fldCharType="end"/>
            </w:r>
          </w:hyperlink>
        </w:p>
        <w:p w14:paraId="2D0DA652" w14:textId="77777777" w:rsidR="0025174B" w:rsidRDefault="00670581">
          <w:pPr>
            <w:pStyle w:val="TOC2"/>
            <w:tabs>
              <w:tab w:val="right" w:leader="dot" w:pos="9350"/>
            </w:tabs>
            <w:rPr>
              <w:rFonts w:eastAsiaTheme="minorEastAsia"/>
              <w:noProof/>
              <w:sz w:val="22"/>
              <w:szCs w:val="22"/>
              <w:lang w:val="en-SG" w:eastAsia="zh-CN"/>
            </w:rPr>
          </w:pPr>
          <w:hyperlink w:anchor="_Toc464424209" w:history="1">
            <w:r w:rsidR="0025174B" w:rsidRPr="0025174B">
              <w:rPr>
                <w:rStyle w:val="Hyperlink"/>
                <w:b/>
                <w:noProof/>
              </w:rPr>
              <w:t>6. Dev Ops</w:t>
            </w:r>
            <w:r w:rsidR="0025174B">
              <w:rPr>
                <w:noProof/>
                <w:webHidden/>
              </w:rPr>
              <w:tab/>
            </w:r>
            <w:r w:rsidR="0025174B">
              <w:rPr>
                <w:noProof/>
                <w:webHidden/>
              </w:rPr>
              <w:fldChar w:fldCharType="begin"/>
            </w:r>
            <w:r w:rsidR="0025174B">
              <w:rPr>
                <w:noProof/>
                <w:webHidden/>
              </w:rPr>
              <w:instrText xml:space="preserve"> PAGEREF _Toc464424209 \h </w:instrText>
            </w:r>
            <w:r w:rsidR="0025174B">
              <w:rPr>
                <w:noProof/>
                <w:webHidden/>
              </w:rPr>
            </w:r>
            <w:r w:rsidR="0025174B">
              <w:rPr>
                <w:noProof/>
                <w:webHidden/>
              </w:rPr>
              <w:fldChar w:fldCharType="separate"/>
            </w:r>
            <w:r w:rsidR="0025174B">
              <w:rPr>
                <w:noProof/>
                <w:webHidden/>
              </w:rPr>
              <w:t>12</w:t>
            </w:r>
            <w:r w:rsidR="0025174B">
              <w:rPr>
                <w:noProof/>
                <w:webHidden/>
              </w:rPr>
              <w:fldChar w:fldCharType="end"/>
            </w:r>
          </w:hyperlink>
        </w:p>
        <w:p w14:paraId="7FB2627D" w14:textId="77777777" w:rsidR="0025174B" w:rsidRDefault="00670581">
          <w:pPr>
            <w:pStyle w:val="TOC3"/>
            <w:tabs>
              <w:tab w:val="right" w:leader="dot" w:pos="9350"/>
            </w:tabs>
            <w:rPr>
              <w:rFonts w:eastAsiaTheme="minorEastAsia"/>
              <w:noProof/>
              <w:sz w:val="22"/>
              <w:szCs w:val="22"/>
              <w:lang w:val="en-SG" w:eastAsia="zh-CN"/>
            </w:rPr>
          </w:pPr>
          <w:hyperlink w:anchor="_Toc464424210" w:history="1">
            <w:r w:rsidR="0025174B" w:rsidRPr="007F3ACE">
              <w:rPr>
                <w:rStyle w:val="Hyperlink"/>
                <w:noProof/>
              </w:rPr>
              <w:t>6.1 Build Automation</w:t>
            </w:r>
            <w:r w:rsidR="0025174B">
              <w:rPr>
                <w:noProof/>
                <w:webHidden/>
              </w:rPr>
              <w:tab/>
            </w:r>
            <w:r w:rsidR="0025174B">
              <w:rPr>
                <w:noProof/>
                <w:webHidden/>
              </w:rPr>
              <w:fldChar w:fldCharType="begin"/>
            </w:r>
            <w:r w:rsidR="0025174B">
              <w:rPr>
                <w:noProof/>
                <w:webHidden/>
              </w:rPr>
              <w:instrText xml:space="preserve"> PAGEREF _Toc464424210 \h </w:instrText>
            </w:r>
            <w:r w:rsidR="0025174B">
              <w:rPr>
                <w:noProof/>
                <w:webHidden/>
              </w:rPr>
            </w:r>
            <w:r w:rsidR="0025174B">
              <w:rPr>
                <w:noProof/>
                <w:webHidden/>
              </w:rPr>
              <w:fldChar w:fldCharType="separate"/>
            </w:r>
            <w:r w:rsidR="0025174B">
              <w:rPr>
                <w:noProof/>
                <w:webHidden/>
              </w:rPr>
              <w:t>12</w:t>
            </w:r>
            <w:r w:rsidR="0025174B">
              <w:rPr>
                <w:noProof/>
                <w:webHidden/>
              </w:rPr>
              <w:fldChar w:fldCharType="end"/>
            </w:r>
          </w:hyperlink>
        </w:p>
        <w:p w14:paraId="79795948" w14:textId="77777777" w:rsidR="0025174B" w:rsidRDefault="00670581">
          <w:pPr>
            <w:pStyle w:val="TOC3"/>
            <w:tabs>
              <w:tab w:val="right" w:leader="dot" w:pos="9350"/>
            </w:tabs>
            <w:rPr>
              <w:rFonts w:eastAsiaTheme="minorEastAsia"/>
              <w:noProof/>
              <w:sz w:val="22"/>
              <w:szCs w:val="22"/>
              <w:lang w:val="en-SG" w:eastAsia="zh-CN"/>
            </w:rPr>
          </w:pPr>
          <w:hyperlink w:anchor="_Toc464424211" w:history="1">
            <w:r w:rsidR="0025174B" w:rsidRPr="007F3ACE">
              <w:rPr>
                <w:rStyle w:val="Hyperlink"/>
                <w:noProof/>
              </w:rPr>
              <w:t>6.2 Continuous Integration</w:t>
            </w:r>
            <w:r w:rsidR="0025174B">
              <w:rPr>
                <w:noProof/>
                <w:webHidden/>
              </w:rPr>
              <w:tab/>
            </w:r>
            <w:r w:rsidR="0025174B">
              <w:rPr>
                <w:noProof/>
                <w:webHidden/>
              </w:rPr>
              <w:fldChar w:fldCharType="begin"/>
            </w:r>
            <w:r w:rsidR="0025174B">
              <w:rPr>
                <w:noProof/>
                <w:webHidden/>
              </w:rPr>
              <w:instrText xml:space="preserve"> PAGEREF _Toc464424211 \h </w:instrText>
            </w:r>
            <w:r w:rsidR="0025174B">
              <w:rPr>
                <w:noProof/>
                <w:webHidden/>
              </w:rPr>
            </w:r>
            <w:r w:rsidR="0025174B">
              <w:rPr>
                <w:noProof/>
                <w:webHidden/>
              </w:rPr>
              <w:fldChar w:fldCharType="separate"/>
            </w:r>
            <w:r w:rsidR="0025174B">
              <w:rPr>
                <w:noProof/>
                <w:webHidden/>
              </w:rPr>
              <w:t>12</w:t>
            </w:r>
            <w:r w:rsidR="0025174B">
              <w:rPr>
                <w:noProof/>
                <w:webHidden/>
              </w:rPr>
              <w:fldChar w:fldCharType="end"/>
            </w:r>
          </w:hyperlink>
        </w:p>
        <w:p w14:paraId="3F63135F" w14:textId="77777777" w:rsidR="0025174B" w:rsidRDefault="00670581">
          <w:pPr>
            <w:pStyle w:val="TOC3"/>
            <w:tabs>
              <w:tab w:val="right" w:leader="dot" w:pos="9350"/>
            </w:tabs>
            <w:rPr>
              <w:rFonts w:eastAsiaTheme="minorEastAsia"/>
              <w:noProof/>
              <w:sz w:val="22"/>
              <w:szCs w:val="22"/>
              <w:lang w:val="en-SG" w:eastAsia="zh-CN"/>
            </w:rPr>
          </w:pPr>
          <w:hyperlink w:anchor="_Toc464424212" w:history="1">
            <w:r w:rsidR="0025174B" w:rsidRPr="007F3ACE">
              <w:rPr>
                <w:rStyle w:val="Hyperlink"/>
                <w:noProof/>
              </w:rPr>
              <w:t>6.3 Making A Release</w:t>
            </w:r>
            <w:r w:rsidR="0025174B">
              <w:rPr>
                <w:noProof/>
                <w:webHidden/>
              </w:rPr>
              <w:tab/>
            </w:r>
            <w:r w:rsidR="0025174B">
              <w:rPr>
                <w:noProof/>
                <w:webHidden/>
              </w:rPr>
              <w:fldChar w:fldCharType="begin"/>
            </w:r>
            <w:r w:rsidR="0025174B">
              <w:rPr>
                <w:noProof/>
                <w:webHidden/>
              </w:rPr>
              <w:instrText xml:space="preserve"> PAGEREF _Toc464424212 \h </w:instrText>
            </w:r>
            <w:r w:rsidR="0025174B">
              <w:rPr>
                <w:noProof/>
                <w:webHidden/>
              </w:rPr>
            </w:r>
            <w:r w:rsidR="0025174B">
              <w:rPr>
                <w:noProof/>
                <w:webHidden/>
              </w:rPr>
              <w:fldChar w:fldCharType="separate"/>
            </w:r>
            <w:r w:rsidR="0025174B">
              <w:rPr>
                <w:noProof/>
                <w:webHidden/>
              </w:rPr>
              <w:t>12</w:t>
            </w:r>
            <w:r w:rsidR="0025174B">
              <w:rPr>
                <w:noProof/>
                <w:webHidden/>
              </w:rPr>
              <w:fldChar w:fldCharType="end"/>
            </w:r>
          </w:hyperlink>
        </w:p>
        <w:p w14:paraId="56EAF2DC" w14:textId="77777777" w:rsidR="0025174B" w:rsidRDefault="00670581">
          <w:pPr>
            <w:pStyle w:val="TOC3"/>
            <w:tabs>
              <w:tab w:val="right" w:leader="dot" w:pos="9350"/>
            </w:tabs>
            <w:rPr>
              <w:rFonts w:eastAsiaTheme="minorEastAsia"/>
              <w:noProof/>
              <w:sz w:val="22"/>
              <w:szCs w:val="22"/>
              <w:lang w:val="en-SG" w:eastAsia="zh-CN"/>
            </w:rPr>
          </w:pPr>
          <w:hyperlink w:anchor="_Toc464424213" w:history="1">
            <w:r w:rsidR="0025174B" w:rsidRPr="007F3ACE">
              <w:rPr>
                <w:rStyle w:val="Hyperlink"/>
                <w:noProof/>
              </w:rPr>
              <w:t>6.4 Managing Dependencies</w:t>
            </w:r>
            <w:r w:rsidR="0025174B">
              <w:rPr>
                <w:noProof/>
                <w:webHidden/>
              </w:rPr>
              <w:tab/>
            </w:r>
            <w:r w:rsidR="0025174B">
              <w:rPr>
                <w:noProof/>
                <w:webHidden/>
              </w:rPr>
              <w:fldChar w:fldCharType="begin"/>
            </w:r>
            <w:r w:rsidR="0025174B">
              <w:rPr>
                <w:noProof/>
                <w:webHidden/>
              </w:rPr>
              <w:instrText xml:space="preserve"> PAGEREF _Toc464424213 \h </w:instrText>
            </w:r>
            <w:r w:rsidR="0025174B">
              <w:rPr>
                <w:noProof/>
                <w:webHidden/>
              </w:rPr>
            </w:r>
            <w:r w:rsidR="0025174B">
              <w:rPr>
                <w:noProof/>
                <w:webHidden/>
              </w:rPr>
              <w:fldChar w:fldCharType="separate"/>
            </w:r>
            <w:r w:rsidR="0025174B">
              <w:rPr>
                <w:noProof/>
                <w:webHidden/>
              </w:rPr>
              <w:t>12</w:t>
            </w:r>
            <w:r w:rsidR="0025174B">
              <w:rPr>
                <w:noProof/>
                <w:webHidden/>
              </w:rPr>
              <w:fldChar w:fldCharType="end"/>
            </w:r>
          </w:hyperlink>
        </w:p>
        <w:p w14:paraId="0E73C97A" w14:textId="77777777" w:rsidR="0025174B" w:rsidRDefault="00670581">
          <w:pPr>
            <w:pStyle w:val="TOC2"/>
            <w:tabs>
              <w:tab w:val="right" w:leader="dot" w:pos="9350"/>
            </w:tabs>
            <w:rPr>
              <w:rFonts w:eastAsiaTheme="minorEastAsia"/>
              <w:noProof/>
              <w:sz w:val="22"/>
              <w:szCs w:val="22"/>
              <w:lang w:val="en-SG" w:eastAsia="zh-CN"/>
            </w:rPr>
          </w:pPr>
          <w:hyperlink w:anchor="_Toc464424214" w:history="1">
            <w:r w:rsidR="0025174B" w:rsidRPr="0025174B">
              <w:rPr>
                <w:rStyle w:val="Hyperlink"/>
                <w:b/>
                <w:noProof/>
              </w:rPr>
              <w:t>7. Appendix</w:t>
            </w:r>
            <w:r w:rsidR="0025174B">
              <w:rPr>
                <w:noProof/>
                <w:webHidden/>
              </w:rPr>
              <w:tab/>
            </w:r>
            <w:r w:rsidR="0025174B">
              <w:rPr>
                <w:noProof/>
                <w:webHidden/>
              </w:rPr>
              <w:fldChar w:fldCharType="begin"/>
            </w:r>
            <w:r w:rsidR="0025174B">
              <w:rPr>
                <w:noProof/>
                <w:webHidden/>
              </w:rPr>
              <w:instrText xml:space="preserve"> PAGEREF _Toc464424214 \h </w:instrText>
            </w:r>
            <w:r w:rsidR="0025174B">
              <w:rPr>
                <w:noProof/>
                <w:webHidden/>
              </w:rPr>
            </w:r>
            <w:r w:rsidR="0025174B">
              <w:rPr>
                <w:noProof/>
                <w:webHidden/>
              </w:rPr>
              <w:fldChar w:fldCharType="separate"/>
            </w:r>
            <w:r w:rsidR="0025174B">
              <w:rPr>
                <w:noProof/>
                <w:webHidden/>
              </w:rPr>
              <w:t>13</w:t>
            </w:r>
            <w:r w:rsidR="0025174B">
              <w:rPr>
                <w:noProof/>
                <w:webHidden/>
              </w:rPr>
              <w:fldChar w:fldCharType="end"/>
            </w:r>
          </w:hyperlink>
        </w:p>
        <w:p w14:paraId="0B0501D9" w14:textId="77777777" w:rsidR="0025174B" w:rsidRDefault="00670581">
          <w:pPr>
            <w:pStyle w:val="TOC3"/>
            <w:tabs>
              <w:tab w:val="right" w:leader="dot" w:pos="9350"/>
            </w:tabs>
            <w:rPr>
              <w:rFonts w:eastAsiaTheme="minorEastAsia"/>
              <w:noProof/>
              <w:sz w:val="22"/>
              <w:szCs w:val="22"/>
              <w:lang w:val="en-SG" w:eastAsia="zh-CN"/>
            </w:rPr>
          </w:pPr>
          <w:hyperlink w:anchor="_Toc464424215" w:history="1">
            <w:r w:rsidR="0025174B" w:rsidRPr="007F3ACE">
              <w:rPr>
                <w:rStyle w:val="Hyperlink"/>
                <w:noProof/>
              </w:rPr>
              <w:t>7.1 Appendix A: User Stories</w:t>
            </w:r>
            <w:r w:rsidR="0025174B">
              <w:rPr>
                <w:noProof/>
                <w:webHidden/>
              </w:rPr>
              <w:tab/>
            </w:r>
            <w:r w:rsidR="0025174B">
              <w:rPr>
                <w:noProof/>
                <w:webHidden/>
              </w:rPr>
              <w:fldChar w:fldCharType="begin"/>
            </w:r>
            <w:r w:rsidR="0025174B">
              <w:rPr>
                <w:noProof/>
                <w:webHidden/>
              </w:rPr>
              <w:instrText xml:space="preserve"> PAGEREF _Toc464424215 \h </w:instrText>
            </w:r>
            <w:r w:rsidR="0025174B">
              <w:rPr>
                <w:noProof/>
                <w:webHidden/>
              </w:rPr>
            </w:r>
            <w:r w:rsidR="0025174B">
              <w:rPr>
                <w:noProof/>
                <w:webHidden/>
              </w:rPr>
              <w:fldChar w:fldCharType="separate"/>
            </w:r>
            <w:r w:rsidR="0025174B">
              <w:rPr>
                <w:noProof/>
                <w:webHidden/>
              </w:rPr>
              <w:t>13</w:t>
            </w:r>
            <w:r w:rsidR="0025174B">
              <w:rPr>
                <w:noProof/>
                <w:webHidden/>
              </w:rPr>
              <w:fldChar w:fldCharType="end"/>
            </w:r>
          </w:hyperlink>
        </w:p>
        <w:p w14:paraId="5A24A1F8" w14:textId="77777777" w:rsidR="0025174B" w:rsidRDefault="00670581">
          <w:pPr>
            <w:pStyle w:val="TOC3"/>
            <w:tabs>
              <w:tab w:val="right" w:leader="dot" w:pos="9350"/>
            </w:tabs>
            <w:rPr>
              <w:rFonts w:eastAsiaTheme="minorEastAsia"/>
              <w:noProof/>
              <w:sz w:val="22"/>
              <w:szCs w:val="22"/>
              <w:lang w:val="en-SG" w:eastAsia="zh-CN"/>
            </w:rPr>
          </w:pPr>
          <w:hyperlink w:anchor="_Toc464424216" w:history="1">
            <w:r w:rsidR="0025174B" w:rsidRPr="007F3ACE">
              <w:rPr>
                <w:rStyle w:val="Hyperlink"/>
                <w:noProof/>
              </w:rPr>
              <w:t>7.2 Appendix B: Use Cases</w:t>
            </w:r>
            <w:r w:rsidR="0025174B">
              <w:rPr>
                <w:noProof/>
                <w:webHidden/>
              </w:rPr>
              <w:tab/>
            </w:r>
            <w:r w:rsidR="0025174B">
              <w:rPr>
                <w:noProof/>
                <w:webHidden/>
              </w:rPr>
              <w:fldChar w:fldCharType="begin"/>
            </w:r>
            <w:r w:rsidR="0025174B">
              <w:rPr>
                <w:noProof/>
                <w:webHidden/>
              </w:rPr>
              <w:instrText xml:space="preserve"> PAGEREF _Toc464424216 \h </w:instrText>
            </w:r>
            <w:r w:rsidR="0025174B">
              <w:rPr>
                <w:noProof/>
                <w:webHidden/>
              </w:rPr>
            </w:r>
            <w:r w:rsidR="0025174B">
              <w:rPr>
                <w:noProof/>
                <w:webHidden/>
              </w:rPr>
              <w:fldChar w:fldCharType="separate"/>
            </w:r>
            <w:r w:rsidR="0025174B">
              <w:rPr>
                <w:noProof/>
                <w:webHidden/>
              </w:rPr>
              <w:t>15</w:t>
            </w:r>
            <w:r w:rsidR="0025174B">
              <w:rPr>
                <w:noProof/>
                <w:webHidden/>
              </w:rPr>
              <w:fldChar w:fldCharType="end"/>
            </w:r>
          </w:hyperlink>
        </w:p>
        <w:p w14:paraId="4A669384" w14:textId="77777777" w:rsidR="0025174B" w:rsidRDefault="00670581">
          <w:pPr>
            <w:pStyle w:val="TOC3"/>
            <w:tabs>
              <w:tab w:val="right" w:leader="dot" w:pos="9350"/>
            </w:tabs>
            <w:rPr>
              <w:rFonts w:eastAsiaTheme="minorEastAsia"/>
              <w:noProof/>
              <w:sz w:val="22"/>
              <w:szCs w:val="22"/>
              <w:lang w:val="en-SG" w:eastAsia="zh-CN"/>
            </w:rPr>
          </w:pPr>
          <w:hyperlink w:anchor="_Toc464424217" w:history="1">
            <w:r w:rsidR="0025174B" w:rsidRPr="007F3ACE">
              <w:rPr>
                <w:rStyle w:val="Hyperlink"/>
                <w:noProof/>
              </w:rPr>
              <w:t>7.3 Appendix C: Non Functional Requirements</w:t>
            </w:r>
            <w:r w:rsidR="0025174B">
              <w:rPr>
                <w:noProof/>
                <w:webHidden/>
              </w:rPr>
              <w:tab/>
            </w:r>
            <w:r w:rsidR="0025174B">
              <w:rPr>
                <w:noProof/>
                <w:webHidden/>
              </w:rPr>
              <w:fldChar w:fldCharType="begin"/>
            </w:r>
            <w:r w:rsidR="0025174B">
              <w:rPr>
                <w:noProof/>
                <w:webHidden/>
              </w:rPr>
              <w:instrText xml:space="preserve"> PAGEREF _Toc464424217 \h </w:instrText>
            </w:r>
            <w:r w:rsidR="0025174B">
              <w:rPr>
                <w:noProof/>
                <w:webHidden/>
              </w:rPr>
            </w:r>
            <w:r w:rsidR="0025174B">
              <w:rPr>
                <w:noProof/>
                <w:webHidden/>
              </w:rPr>
              <w:fldChar w:fldCharType="separate"/>
            </w:r>
            <w:r w:rsidR="0025174B">
              <w:rPr>
                <w:noProof/>
                <w:webHidden/>
              </w:rPr>
              <w:t>17</w:t>
            </w:r>
            <w:r w:rsidR="0025174B">
              <w:rPr>
                <w:noProof/>
                <w:webHidden/>
              </w:rPr>
              <w:fldChar w:fldCharType="end"/>
            </w:r>
          </w:hyperlink>
        </w:p>
        <w:p w14:paraId="5C36026C" w14:textId="77777777" w:rsidR="0025174B" w:rsidRDefault="00670581">
          <w:pPr>
            <w:pStyle w:val="TOC3"/>
            <w:tabs>
              <w:tab w:val="right" w:leader="dot" w:pos="9350"/>
            </w:tabs>
            <w:rPr>
              <w:rFonts w:eastAsiaTheme="minorEastAsia"/>
              <w:noProof/>
              <w:sz w:val="22"/>
              <w:szCs w:val="22"/>
              <w:lang w:val="en-SG" w:eastAsia="zh-CN"/>
            </w:rPr>
          </w:pPr>
          <w:hyperlink w:anchor="_Toc464424218" w:history="1">
            <w:r w:rsidR="0025174B" w:rsidRPr="007F3ACE">
              <w:rPr>
                <w:rStyle w:val="Hyperlink"/>
                <w:noProof/>
              </w:rPr>
              <w:t>7.4 Appendix D: Glossary</w:t>
            </w:r>
            <w:r w:rsidR="0025174B">
              <w:rPr>
                <w:noProof/>
                <w:webHidden/>
              </w:rPr>
              <w:tab/>
            </w:r>
            <w:r w:rsidR="0025174B">
              <w:rPr>
                <w:noProof/>
                <w:webHidden/>
              </w:rPr>
              <w:fldChar w:fldCharType="begin"/>
            </w:r>
            <w:r w:rsidR="0025174B">
              <w:rPr>
                <w:noProof/>
                <w:webHidden/>
              </w:rPr>
              <w:instrText xml:space="preserve"> PAGEREF _Toc464424218 \h </w:instrText>
            </w:r>
            <w:r w:rsidR="0025174B">
              <w:rPr>
                <w:noProof/>
                <w:webHidden/>
              </w:rPr>
            </w:r>
            <w:r w:rsidR="0025174B">
              <w:rPr>
                <w:noProof/>
                <w:webHidden/>
              </w:rPr>
              <w:fldChar w:fldCharType="separate"/>
            </w:r>
            <w:r w:rsidR="0025174B">
              <w:rPr>
                <w:noProof/>
                <w:webHidden/>
              </w:rPr>
              <w:t>17</w:t>
            </w:r>
            <w:r w:rsidR="0025174B">
              <w:rPr>
                <w:noProof/>
                <w:webHidden/>
              </w:rPr>
              <w:fldChar w:fldCharType="end"/>
            </w:r>
          </w:hyperlink>
        </w:p>
        <w:p w14:paraId="1F07D06A" w14:textId="77777777" w:rsidR="0025174B" w:rsidRDefault="00670581">
          <w:pPr>
            <w:pStyle w:val="TOC3"/>
            <w:tabs>
              <w:tab w:val="right" w:leader="dot" w:pos="9350"/>
            </w:tabs>
            <w:rPr>
              <w:rFonts w:eastAsiaTheme="minorEastAsia"/>
              <w:noProof/>
              <w:sz w:val="22"/>
              <w:szCs w:val="22"/>
              <w:lang w:val="en-SG" w:eastAsia="zh-CN"/>
            </w:rPr>
          </w:pPr>
          <w:hyperlink w:anchor="_Toc464424219" w:history="1">
            <w:r w:rsidR="0025174B" w:rsidRPr="007F3ACE">
              <w:rPr>
                <w:rStyle w:val="Hyperlink"/>
                <w:noProof/>
              </w:rPr>
              <w:t>7.5 Appendix E: Product Survey</w:t>
            </w:r>
            <w:r w:rsidR="0025174B">
              <w:rPr>
                <w:noProof/>
                <w:webHidden/>
              </w:rPr>
              <w:tab/>
            </w:r>
            <w:r w:rsidR="0025174B">
              <w:rPr>
                <w:noProof/>
                <w:webHidden/>
              </w:rPr>
              <w:fldChar w:fldCharType="begin"/>
            </w:r>
            <w:r w:rsidR="0025174B">
              <w:rPr>
                <w:noProof/>
                <w:webHidden/>
              </w:rPr>
              <w:instrText xml:space="preserve"> PAGEREF _Toc464424219 \h </w:instrText>
            </w:r>
            <w:r w:rsidR="0025174B">
              <w:rPr>
                <w:noProof/>
                <w:webHidden/>
              </w:rPr>
            </w:r>
            <w:r w:rsidR="0025174B">
              <w:rPr>
                <w:noProof/>
                <w:webHidden/>
              </w:rPr>
              <w:fldChar w:fldCharType="separate"/>
            </w:r>
            <w:r w:rsidR="0025174B">
              <w:rPr>
                <w:noProof/>
                <w:webHidden/>
              </w:rPr>
              <w:t>18</w:t>
            </w:r>
            <w:r w:rsidR="0025174B">
              <w:rPr>
                <w:noProof/>
                <w:webHidden/>
              </w:rPr>
              <w:fldChar w:fldCharType="end"/>
            </w:r>
          </w:hyperlink>
        </w:p>
        <w:p w14:paraId="09D32A8F" w14:textId="77777777" w:rsidR="00693E86" w:rsidRDefault="00693E86">
          <w:r>
            <w:rPr>
              <w:b/>
              <w:bCs/>
              <w:noProof/>
            </w:rPr>
            <w:fldChar w:fldCharType="end"/>
          </w:r>
        </w:p>
      </w:sdtContent>
    </w:sdt>
    <w:p w14:paraId="05145E55" w14:textId="77777777" w:rsidR="00693E86" w:rsidRDefault="00693E86">
      <w:pPr>
        <w:rPr>
          <w:rFonts w:eastAsiaTheme="majorEastAsia" w:cstheme="majorBidi"/>
          <w:b/>
          <w:bCs/>
          <w:color w:val="4F81BD" w:themeColor="accent1"/>
          <w:sz w:val="32"/>
          <w:szCs w:val="32"/>
        </w:rPr>
      </w:pPr>
      <w:r>
        <w:br w:type="page"/>
      </w:r>
    </w:p>
    <w:p w14:paraId="7973A70F" w14:textId="77777777" w:rsidR="00F114B2" w:rsidRPr="00506CF8" w:rsidRDefault="00CB19D9">
      <w:pPr>
        <w:pStyle w:val="Heading2"/>
        <w:rPr>
          <w:rFonts w:asciiTheme="minorHAnsi" w:hAnsiTheme="minorHAnsi"/>
        </w:rPr>
      </w:pPr>
      <w:bookmarkStart w:id="4" w:name="_Toc464424196"/>
      <w:r w:rsidRPr="00506CF8">
        <w:rPr>
          <w:rFonts w:asciiTheme="minorHAnsi" w:hAnsiTheme="minorHAnsi"/>
        </w:rPr>
        <w:lastRenderedPageBreak/>
        <w:t>1. Introduction</w:t>
      </w:r>
      <w:bookmarkEnd w:id="4"/>
    </w:p>
    <w:p w14:paraId="64DCF5E4" w14:textId="77777777" w:rsidR="00F114B2" w:rsidRPr="00506CF8" w:rsidRDefault="00CB19D9">
      <w:pPr>
        <w:pStyle w:val="FirstParagraph"/>
      </w:pPr>
      <w:r w:rsidRPr="00506CF8">
        <w:t xml:space="preserve">Welcome to the developer guide for </w:t>
      </w:r>
      <w:commentRangeStart w:id="5"/>
      <w:r w:rsidRPr="00506CF8">
        <w:t>SmartyDo</w:t>
      </w:r>
      <w:commentRangeEnd w:id="5"/>
      <w:r w:rsidR="00212605">
        <w:rPr>
          <w:rStyle w:val="CommentReference"/>
        </w:rPr>
        <w:commentReference w:id="5"/>
      </w:r>
      <w:r w:rsidRPr="00506CF8">
        <w:t xml:space="preserve">. This guide is meant to enable budding developers like yourself to better understand the implementation of our program. Through this guide, we hope that you will be able to learn not only about how SmartyDo is </w:t>
      </w:r>
      <w:r w:rsidRPr="00F528A4">
        <w:rPr>
          <w:noProof/>
        </w:rPr>
        <w:t>implemented,</w:t>
      </w:r>
      <w:r w:rsidRPr="00506CF8">
        <w:t xml:space="preserve"> but about different parts of the application that you are able to improve yourself.</w:t>
      </w:r>
    </w:p>
    <w:p w14:paraId="0BD20705" w14:textId="77777777" w:rsidR="00F114B2" w:rsidRPr="00506CF8" w:rsidRDefault="00CB19D9">
      <w:pPr>
        <w:pStyle w:val="Heading2"/>
        <w:rPr>
          <w:rFonts w:asciiTheme="minorHAnsi" w:hAnsiTheme="minorHAnsi"/>
        </w:rPr>
      </w:pPr>
      <w:bookmarkStart w:id="6" w:name="setting-up"/>
      <w:bookmarkStart w:id="7" w:name="_Toc464424197"/>
      <w:bookmarkEnd w:id="6"/>
      <w:r w:rsidRPr="00506CF8">
        <w:rPr>
          <w:rFonts w:asciiTheme="minorHAnsi" w:hAnsiTheme="minorHAnsi"/>
        </w:rPr>
        <w:t>2. Setting up</w:t>
      </w:r>
      <w:bookmarkEnd w:id="7"/>
    </w:p>
    <w:p w14:paraId="13640078" w14:textId="77777777" w:rsidR="00F114B2" w:rsidRPr="00506CF8" w:rsidRDefault="00CB19D9">
      <w:pPr>
        <w:pStyle w:val="Heading4"/>
        <w:rPr>
          <w:rFonts w:asciiTheme="minorHAnsi" w:hAnsiTheme="minorHAnsi"/>
        </w:rPr>
      </w:pPr>
      <w:bookmarkStart w:id="8" w:name="prerequisites"/>
      <w:bookmarkEnd w:id="8"/>
      <w:r w:rsidRPr="00506CF8">
        <w:rPr>
          <w:rFonts w:asciiTheme="minorHAnsi" w:hAnsiTheme="minorHAnsi"/>
        </w:rPr>
        <w:t>2.1 Prerequisites</w:t>
      </w:r>
    </w:p>
    <w:p w14:paraId="7E72B12A" w14:textId="77777777" w:rsidR="00F114B2" w:rsidRPr="00506CF8" w:rsidRDefault="00CB19D9">
      <w:pPr>
        <w:pStyle w:val="FirstParagraph"/>
      </w:pPr>
      <w:r w:rsidRPr="00506CF8">
        <w:t>To ensure that you are able to run SmartyDo smoothly, do ensure that you have met the following prerequisites:</w:t>
      </w:r>
    </w:p>
    <w:p w14:paraId="11039398" w14:textId="77777777" w:rsidR="009C45B0" w:rsidRDefault="00CB19D9" w:rsidP="009C45B0">
      <w:pPr>
        <w:pStyle w:val="ListParagraph"/>
        <w:numPr>
          <w:ilvl w:val="0"/>
          <w:numId w:val="35"/>
        </w:numPr>
      </w:pPr>
      <w:r w:rsidRPr="00506CF8">
        <w:t xml:space="preserve">Installed </w:t>
      </w:r>
      <w:r w:rsidRPr="009C45B0">
        <w:rPr>
          <w:b/>
        </w:rPr>
        <w:t xml:space="preserve">JDK </w:t>
      </w:r>
      <w:r w:rsidRPr="009C45B0">
        <w:rPr>
          <w:rStyle w:val="VerbatimChar"/>
          <w:rFonts w:asciiTheme="minorHAnsi" w:hAnsiTheme="minorHAnsi"/>
          <w:b/>
          <w:sz w:val="24"/>
        </w:rPr>
        <w:t>1.8.0_60</w:t>
      </w:r>
      <w:r w:rsidR="009C45B0">
        <w:t xml:space="preserve"> or later.</w:t>
      </w:r>
    </w:p>
    <w:p w14:paraId="5141E118" w14:textId="77777777" w:rsidR="009C45B0" w:rsidRDefault="009C45B0" w:rsidP="009C45B0">
      <w:pPr>
        <w:pStyle w:val="ListParagraph"/>
        <w:numPr>
          <w:ilvl w:val="1"/>
          <w:numId w:val="36"/>
        </w:numPr>
      </w:pPr>
      <w:r w:rsidRPr="009C45B0">
        <w:t>This app may not work as intended with earlier versions of Java 8.</w:t>
      </w:r>
    </w:p>
    <w:p w14:paraId="67653C5E" w14:textId="77777777" w:rsidR="009C45B0" w:rsidRDefault="00CB19D9" w:rsidP="009C45B0">
      <w:pPr>
        <w:pStyle w:val="ListParagraph"/>
        <w:numPr>
          <w:ilvl w:val="1"/>
          <w:numId w:val="36"/>
        </w:numPr>
      </w:pPr>
      <w:r w:rsidRPr="009C45B0">
        <w:t>This app will not work</w:t>
      </w:r>
      <w:r w:rsidR="009C45B0">
        <w:t xml:space="preserve"> with earlier versions of Java</w:t>
      </w:r>
      <w:r w:rsidRPr="009C45B0">
        <w:t>.</w:t>
      </w:r>
    </w:p>
    <w:p w14:paraId="31C9DC82" w14:textId="77777777" w:rsidR="009C45B0" w:rsidRDefault="00CB19D9" w:rsidP="009C45B0">
      <w:pPr>
        <w:pStyle w:val="ListParagraph"/>
        <w:numPr>
          <w:ilvl w:val="0"/>
          <w:numId w:val="35"/>
        </w:numPr>
      </w:pPr>
      <w:r w:rsidRPr="00506CF8">
        <w:t xml:space="preserve">Installed </w:t>
      </w:r>
      <w:r w:rsidRPr="009C45B0">
        <w:rPr>
          <w:b/>
        </w:rPr>
        <w:t>Eclipse</w:t>
      </w:r>
      <w:r w:rsidR="009C45B0">
        <w:t xml:space="preserve"> IDE.</w:t>
      </w:r>
    </w:p>
    <w:p w14:paraId="281D3275" w14:textId="77777777" w:rsidR="009C45B0" w:rsidRDefault="00CB19D9" w:rsidP="009C45B0">
      <w:pPr>
        <w:pStyle w:val="ListParagraph"/>
        <w:numPr>
          <w:ilvl w:val="0"/>
          <w:numId w:val="35"/>
        </w:numPr>
      </w:pPr>
      <w:r w:rsidRPr="00506CF8">
        <w:t xml:space="preserve">Installed </w:t>
      </w:r>
      <w:r w:rsidRPr="009C45B0">
        <w:rPr>
          <w:b/>
        </w:rPr>
        <w:t>e(fx)clipse</w:t>
      </w:r>
      <w:r w:rsidR="007A6A91">
        <w:t xml:space="preserve"> plugin for </w:t>
      </w:r>
      <w:r w:rsidR="007A6A91" w:rsidRPr="009C45B0">
        <w:t>Eclipse</w:t>
      </w:r>
      <w:r w:rsidR="009C45B0">
        <w:t>.</w:t>
      </w:r>
    </w:p>
    <w:p w14:paraId="03257412" w14:textId="77777777" w:rsidR="00F114B2" w:rsidRPr="009C45B0" w:rsidRDefault="007A6A91" w:rsidP="009C45B0">
      <w:pPr>
        <w:pStyle w:val="ListParagraph"/>
        <w:numPr>
          <w:ilvl w:val="1"/>
          <w:numId w:val="35"/>
        </w:numPr>
      </w:pPr>
      <w:r w:rsidRPr="009C45B0">
        <w:t xml:space="preserve">Detailed instructions can be found at </w:t>
      </w:r>
      <w:r w:rsidRPr="009C45B0">
        <w:rPr>
          <w:rStyle w:val="Hyperlink"/>
        </w:rPr>
        <w:t>http://www.eclipse.org/efxclipse/install.html#for-the-ambitious</w:t>
      </w:r>
    </w:p>
    <w:p w14:paraId="4EE2878B" w14:textId="77777777" w:rsidR="00F114B2" w:rsidRPr="00506CF8" w:rsidRDefault="00CB19D9" w:rsidP="009C45B0">
      <w:pPr>
        <w:pStyle w:val="ListParagraph"/>
        <w:numPr>
          <w:ilvl w:val="0"/>
          <w:numId w:val="35"/>
        </w:numPr>
      </w:pPr>
      <w:r w:rsidRPr="00506CF8">
        <w:t xml:space="preserve">Installed </w:t>
      </w:r>
      <w:r w:rsidRPr="00F528A4">
        <w:rPr>
          <w:b/>
          <w:noProof/>
        </w:rPr>
        <w:t>Buildship</w:t>
      </w:r>
      <w:r w:rsidRPr="009C45B0">
        <w:rPr>
          <w:b/>
        </w:rPr>
        <w:t xml:space="preserve"> Gradle Integration</w:t>
      </w:r>
      <w:r w:rsidRPr="00506CF8">
        <w:t xml:space="preserve"> plugin from the Eclipse Marketplace</w:t>
      </w:r>
      <w:r w:rsidR="009C45B0">
        <w:t>.</w:t>
      </w:r>
    </w:p>
    <w:p w14:paraId="6376B165" w14:textId="77777777" w:rsidR="00F114B2" w:rsidRPr="00506CF8" w:rsidRDefault="00CB19D9">
      <w:pPr>
        <w:pStyle w:val="Heading4"/>
        <w:rPr>
          <w:rFonts w:asciiTheme="minorHAnsi" w:hAnsiTheme="minorHAnsi"/>
        </w:rPr>
      </w:pPr>
      <w:bookmarkStart w:id="9" w:name="importing-the-project-into-eclipse"/>
      <w:bookmarkEnd w:id="9"/>
      <w:r w:rsidRPr="00506CF8">
        <w:rPr>
          <w:rFonts w:asciiTheme="minorHAnsi" w:hAnsiTheme="minorHAnsi"/>
        </w:rPr>
        <w:t>2.2 Importing the project into Eclipse</w:t>
      </w:r>
    </w:p>
    <w:p w14:paraId="5B804EA0" w14:textId="77777777" w:rsidR="00F114B2" w:rsidRPr="00506CF8" w:rsidRDefault="00702257">
      <w:pPr>
        <w:pStyle w:val="FirstParagraph"/>
      </w:pPr>
      <w:r>
        <w:t xml:space="preserve">To import the </w:t>
      </w:r>
      <w:r w:rsidRPr="00506CF8">
        <w:t>latest</w:t>
      </w:r>
      <w:r w:rsidR="00CB19D9" w:rsidRPr="00506CF8">
        <w:t xml:space="preserve"> version of this project into Eclipse, follow the instructions as given below:</w:t>
      </w:r>
    </w:p>
    <w:p w14:paraId="64552F48" w14:textId="77777777" w:rsidR="00F114B2" w:rsidRPr="00506CF8" w:rsidRDefault="00CB19D9" w:rsidP="00CB19D9">
      <w:pPr>
        <w:pStyle w:val="Compact"/>
        <w:numPr>
          <w:ilvl w:val="0"/>
          <w:numId w:val="16"/>
        </w:numPr>
      </w:pPr>
      <w:r w:rsidRPr="00506CF8">
        <w:t>Fork this repo, and clone the fork to your computer</w:t>
      </w:r>
    </w:p>
    <w:p w14:paraId="3303D139" w14:textId="77777777" w:rsidR="00F114B2" w:rsidRPr="00506CF8" w:rsidRDefault="00CB19D9" w:rsidP="00CB19D9">
      <w:pPr>
        <w:pStyle w:val="Compact"/>
        <w:numPr>
          <w:ilvl w:val="0"/>
          <w:numId w:val="16"/>
        </w:numPr>
      </w:pPr>
      <w:r w:rsidRPr="00506CF8">
        <w:t xml:space="preserve">Open Eclipse (Note: Ensure you have installed </w:t>
      </w:r>
      <w:r w:rsidRPr="00F528A4">
        <w:rPr>
          <w:noProof/>
        </w:rPr>
        <w:t xml:space="preserve">the </w:t>
      </w:r>
      <w:r w:rsidRPr="00F528A4">
        <w:rPr>
          <w:b/>
          <w:noProof/>
        </w:rPr>
        <w:t>e</w:t>
      </w:r>
      <w:r w:rsidRPr="00506CF8">
        <w:rPr>
          <w:b/>
        </w:rPr>
        <w:t>(fx)</w:t>
      </w:r>
      <w:r w:rsidRPr="00F528A4">
        <w:rPr>
          <w:b/>
          <w:noProof/>
        </w:rPr>
        <w:t>clipse</w:t>
      </w:r>
      <w:r w:rsidRPr="00506CF8">
        <w:t xml:space="preserve"> and </w:t>
      </w:r>
      <w:r w:rsidR="008B0674" w:rsidRPr="00F528A4">
        <w:rPr>
          <w:b/>
          <w:noProof/>
        </w:rPr>
        <w:t>Bu</w:t>
      </w:r>
      <w:r w:rsidRPr="00F528A4">
        <w:rPr>
          <w:b/>
          <w:noProof/>
        </w:rPr>
        <w:t>ildship</w:t>
      </w:r>
      <w:r w:rsidRPr="00506CF8">
        <w:t xml:space="preserve"> plugins as given in the prerequisites above)</w:t>
      </w:r>
    </w:p>
    <w:p w14:paraId="347E390C" w14:textId="77777777" w:rsidR="00F114B2" w:rsidRPr="00506CF8" w:rsidRDefault="00CB19D9" w:rsidP="00CB19D9">
      <w:pPr>
        <w:pStyle w:val="Compact"/>
        <w:numPr>
          <w:ilvl w:val="0"/>
          <w:numId w:val="16"/>
        </w:numPr>
      </w:pPr>
      <w:r w:rsidRPr="00506CF8">
        <w:t xml:space="preserve">Click </w:t>
      </w:r>
      <w:r w:rsidRPr="00506CF8">
        <w:rPr>
          <w:rStyle w:val="VerbatimChar"/>
          <w:rFonts w:asciiTheme="minorHAnsi" w:hAnsiTheme="minorHAnsi"/>
          <w:sz w:val="24"/>
        </w:rPr>
        <w:t>File</w:t>
      </w:r>
      <w:r w:rsidRPr="00506CF8">
        <w:t xml:space="preserve"> &gt; </w:t>
      </w:r>
      <w:r w:rsidRPr="00506CF8">
        <w:rPr>
          <w:rStyle w:val="VerbatimChar"/>
          <w:rFonts w:asciiTheme="minorHAnsi" w:hAnsiTheme="minorHAnsi"/>
          <w:sz w:val="24"/>
        </w:rPr>
        <w:t>Import</w:t>
      </w:r>
    </w:p>
    <w:p w14:paraId="695F43D2" w14:textId="77777777" w:rsidR="00F114B2" w:rsidRPr="00506CF8" w:rsidRDefault="00CB19D9" w:rsidP="00CB19D9">
      <w:pPr>
        <w:pStyle w:val="Compact"/>
        <w:numPr>
          <w:ilvl w:val="0"/>
          <w:numId w:val="16"/>
        </w:numPr>
      </w:pPr>
      <w:r w:rsidRPr="00506CF8">
        <w:t xml:space="preserve">Click </w:t>
      </w:r>
      <w:r w:rsidRPr="00506CF8">
        <w:rPr>
          <w:rStyle w:val="VerbatimChar"/>
          <w:rFonts w:asciiTheme="minorHAnsi" w:hAnsiTheme="minorHAnsi"/>
          <w:sz w:val="24"/>
        </w:rPr>
        <w:t>Gradle</w:t>
      </w:r>
      <w:r w:rsidRPr="00506CF8">
        <w:t xml:space="preserve"> &gt; </w:t>
      </w:r>
      <w:r w:rsidRPr="00506CF8">
        <w:rPr>
          <w:rStyle w:val="VerbatimChar"/>
          <w:rFonts w:asciiTheme="minorHAnsi" w:hAnsiTheme="minorHAnsi"/>
          <w:sz w:val="24"/>
        </w:rPr>
        <w:t>Gradle Project</w:t>
      </w:r>
      <w:r w:rsidRPr="00506CF8">
        <w:t xml:space="preserve"> &gt; </w:t>
      </w:r>
      <w:r w:rsidRPr="00506CF8">
        <w:rPr>
          <w:rStyle w:val="VerbatimChar"/>
          <w:rFonts w:asciiTheme="minorHAnsi" w:hAnsiTheme="minorHAnsi"/>
          <w:sz w:val="24"/>
        </w:rPr>
        <w:t>Next</w:t>
      </w:r>
      <w:r w:rsidRPr="00506CF8">
        <w:t xml:space="preserve"> &gt; </w:t>
      </w:r>
      <w:r w:rsidRPr="00506CF8">
        <w:rPr>
          <w:rStyle w:val="VerbatimChar"/>
          <w:rFonts w:asciiTheme="minorHAnsi" w:hAnsiTheme="minorHAnsi"/>
          <w:sz w:val="24"/>
        </w:rPr>
        <w:t>Next</w:t>
      </w:r>
    </w:p>
    <w:p w14:paraId="06B9AD8D" w14:textId="77777777" w:rsidR="00F114B2" w:rsidRPr="00506CF8" w:rsidRDefault="00CB19D9" w:rsidP="00CB19D9">
      <w:pPr>
        <w:pStyle w:val="Compact"/>
        <w:numPr>
          <w:ilvl w:val="0"/>
          <w:numId w:val="16"/>
        </w:numPr>
      </w:pPr>
      <w:r w:rsidRPr="00506CF8">
        <w:t xml:space="preserve">Click </w:t>
      </w:r>
      <w:r w:rsidRPr="00506CF8">
        <w:rPr>
          <w:rStyle w:val="VerbatimChar"/>
          <w:rFonts w:asciiTheme="minorHAnsi" w:hAnsiTheme="minorHAnsi"/>
          <w:sz w:val="24"/>
        </w:rPr>
        <w:t>Browse</w:t>
      </w:r>
      <w:r w:rsidRPr="00506CF8">
        <w:t>, then locate the project's directory</w:t>
      </w:r>
    </w:p>
    <w:p w14:paraId="1C43C108" w14:textId="77777777" w:rsidR="00F114B2" w:rsidRPr="00506CF8" w:rsidRDefault="00CB19D9" w:rsidP="00CB19D9">
      <w:pPr>
        <w:pStyle w:val="Compact"/>
        <w:numPr>
          <w:ilvl w:val="0"/>
          <w:numId w:val="16"/>
        </w:numPr>
      </w:pPr>
      <w:r w:rsidRPr="00506CF8">
        <w:t xml:space="preserve">Click </w:t>
      </w:r>
      <w:r w:rsidRPr="00506CF8">
        <w:rPr>
          <w:rStyle w:val="VerbatimChar"/>
          <w:rFonts w:asciiTheme="minorHAnsi" w:hAnsiTheme="minorHAnsi"/>
          <w:sz w:val="24"/>
        </w:rPr>
        <w:t>Finish</w:t>
      </w:r>
    </w:p>
    <w:p w14:paraId="6E511C55" w14:textId="77777777" w:rsidR="00F114B2" w:rsidRPr="00506CF8" w:rsidRDefault="00CB19D9" w:rsidP="00CB19D9">
      <w:pPr>
        <w:pStyle w:val="BlockText"/>
        <w:numPr>
          <w:ilvl w:val="0"/>
          <w:numId w:val="18"/>
        </w:numPr>
        <w:rPr>
          <w:rFonts w:asciiTheme="minorHAnsi" w:hAnsiTheme="minorHAnsi"/>
          <w:sz w:val="24"/>
          <w:szCs w:val="24"/>
        </w:rPr>
      </w:pPr>
      <w:r w:rsidRPr="00506CF8">
        <w:rPr>
          <w:rFonts w:asciiTheme="minorHAnsi" w:hAnsiTheme="minorHAnsi"/>
          <w:sz w:val="24"/>
          <w:szCs w:val="24"/>
        </w:rPr>
        <w:t>If you are asked whether to 'keep' or 'overwrite' config files, choose to 'keep'.</w:t>
      </w:r>
    </w:p>
    <w:p w14:paraId="38B8CD35" w14:textId="77777777" w:rsidR="00F114B2" w:rsidRPr="00506CF8" w:rsidRDefault="00CB19D9" w:rsidP="00CB19D9">
      <w:pPr>
        <w:pStyle w:val="BlockText"/>
        <w:numPr>
          <w:ilvl w:val="0"/>
          <w:numId w:val="18"/>
        </w:numPr>
        <w:rPr>
          <w:rFonts w:asciiTheme="minorHAnsi" w:hAnsiTheme="minorHAnsi"/>
          <w:sz w:val="24"/>
          <w:szCs w:val="24"/>
        </w:rPr>
      </w:pPr>
      <w:r w:rsidRPr="00506CF8">
        <w:rPr>
          <w:rFonts w:asciiTheme="minorHAnsi" w:hAnsiTheme="minorHAnsi"/>
          <w:sz w:val="24"/>
          <w:szCs w:val="24"/>
        </w:rPr>
        <w:t xml:space="preserve">Depending on your connection speed and server load, it can even take up to 30 minutes for the set up to finish (This is because Gradle downloads library files from servers during the project </w:t>
      </w:r>
      <w:r w:rsidRPr="00F528A4">
        <w:rPr>
          <w:rFonts w:asciiTheme="minorHAnsi" w:hAnsiTheme="minorHAnsi"/>
          <w:noProof/>
          <w:sz w:val="24"/>
          <w:szCs w:val="24"/>
        </w:rPr>
        <w:t>set up</w:t>
      </w:r>
      <w:r w:rsidRPr="00506CF8">
        <w:rPr>
          <w:rFonts w:asciiTheme="minorHAnsi" w:hAnsiTheme="minorHAnsi"/>
          <w:sz w:val="24"/>
          <w:szCs w:val="24"/>
        </w:rPr>
        <w:t xml:space="preserve"> process)</w:t>
      </w:r>
      <w:r w:rsidR="009C45B0">
        <w:rPr>
          <w:rFonts w:asciiTheme="minorHAnsi" w:hAnsiTheme="minorHAnsi"/>
          <w:sz w:val="24"/>
          <w:szCs w:val="24"/>
        </w:rPr>
        <w:t>.</w:t>
      </w:r>
    </w:p>
    <w:p w14:paraId="24A54C7D" w14:textId="77777777" w:rsidR="00F114B2" w:rsidRPr="00506CF8" w:rsidRDefault="00CB19D9" w:rsidP="00CB19D9">
      <w:pPr>
        <w:pStyle w:val="BlockText"/>
        <w:numPr>
          <w:ilvl w:val="0"/>
          <w:numId w:val="18"/>
        </w:numPr>
        <w:rPr>
          <w:rFonts w:asciiTheme="minorHAnsi" w:hAnsiTheme="minorHAnsi"/>
          <w:sz w:val="24"/>
          <w:szCs w:val="24"/>
        </w:rPr>
      </w:pPr>
      <w:r w:rsidRPr="00506CF8">
        <w:rPr>
          <w:rFonts w:asciiTheme="minorHAnsi" w:hAnsiTheme="minorHAnsi"/>
          <w:sz w:val="24"/>
          <w:szCs w:val="24"/>
        </w:rPr>
        <w:t>If Eclipse auto-changed any settings files during the import process, you can discard those changes.</w:t>
      </w:r>
    </w:p>
    <w:p w14:paraId="74740FE7" w14:textId="77777777" w:rsidR="00F114B2" w:rsidRPr="00506CF8" w:rsidRDefault="00CB19D9">
      <w:pPr>
        <w:pStyle w:val="Heading2"/>
        <w:rPr>
          <w:rFonts w:asciiTheme="minorHAnsi" w:hAnsiTheme="minorHAnsi"/>
        </w:rPr>
      </w:pPr>
      <w:bookmarkStart w:id="10" w:name="design"/>
      <w:bookmarkStart w:id="11" w:name="_Toc464424198"/>
      <w:bookmarkEnd w:id="10"/>
      <w:r w:rsidRPr="00506CF8">
        <w:rPr>
          <w:rFonts w:asciiTheme="minorHAnsi" w:hAnsiTheme="minorHAnsi"/>
        </w:rPr>
        <w:lastRenderedPageBreak/>
        <w:t>3. Design</w:t>
      </w:r>
      <w:bookmarkEnd w:id="11"/>
    </w:p>
    <w:p w14:paraId="23930F79" w14:textId="77777777" w:rsidR="00F114B2" w:rsidRDefault="00CB19D9">
      <w:pPr>
        <w:pStyle w:val="Heading3"/>
        <w:rPr>
          <w:ins w:id="12" w:author="KDL XD" w:date="2016-10-20T12:59:00Z"/>
          <w:rFonts w:asciiTheme="minorHAnsi" w:hAnsiTheme="minorHAnsi"/>
        </w:rPr>
      </w:pPr>
      <w:bookmarkStart w:id="13" w:name="architecture"/>
      <w:bookmarkStart w:id="14" w:name="_Toc464424199"/>
      <w:bookmarkEnd w:id="13"/>
      <w:r w:rsidRPr="00506CF8">
        <w:rPr>
          <w:rFonts w:asciiTheme="minorHAnsi" w:hAnsiTheme="minorHAnsi"/>
        </w:rPr>
        <w:t xml:space="preserve">3.1 </w:t>
      </w:r>
      <w:commentRangeStart w:id="15"/>
      <w:r w:rsidRPr="00506CF8">
        <w:rPr>
          <w:rFonts w:asciiTheme="minorHAnsi" w:hAnsiTheme="minorHAnsi"/>
        </w:rPr>
        <w:t>Architecture</w:t>
      </w:r>
      <w:bookmarkEnd w:id="14"/>
      <w:commentRangeEnd w:id="15"/>
      <w:r w:rsidR="00212605">
        <w:rPr>
          <w:rStyle w:val="CommentReference"/>
          <w:rFonts w:asciiTheme="minorHAnsi" w:eastAsiaTheme="minorHAnsi" w:hAnsiTheme="minorHAnsi" w:cstheme="minorBidi"/>
          <w:b w:val="0"/>
          <w:bCs w:val="0"/>
          <w:color w:val="auto"/>
        </w:rPr>
        <w:commentReference w:id="15"/>
      </w:r>
    </w:p>
    <w:p w14:paraId="5BC566DA" w14:textId="77777777" w:rsidR="00212605" w:rsidRPr="00212605" w:rsidRDefault="00212605" w:rsidP="00212605">
      <w:pPr>
        <w:pStyle w:val="BodyText"/>
        <w:pPrChange w:id="16" w:author="KDL XD" w:date="2016-10-20T12:59:00Z">
          <w:pPr>
            <w:pStyle w:val="Heading3"/>
          </w:pPr>
        </w:pPrChange>
      </w:pPr>
      <w:ins w:id="17" w:author="KDL XD" w:date="2016-10-20T12:59:00Z">
        <w:r w:rsidRPr="00506CF8">
          <w:t xml:space="preserve">The </w:t>
        </w:r>
        <w:r w:rsidRPr="00506CF8">
          <w:rPr>
            <w:b/>
            <w:i/>
          </w:rPr>
          <w:t>Architecture Diagram</w:t>
        </w:r>
        <w:r w:rsidRPr="00506CF8">
          <w:t xml:space="preserve"> given </w:t>
        </w:r>
      </w:ins>
      <w:ins w:id="18" w:author="KDL XD" w:date="2016-10-20T13:00:00Z">
        <w:r>
          <w:t>below</w:t>
        </w:r>
      </w:ins>
      <w:ins w:id="19" w:author="KDL XD" w:date="2016-10-20T12:59:00Z">
        <w:r w:rsidRPr="00506CF8">
          <w:t xml:space="preserve"> will explain to you the high-level design of the App. Below, we will give you a quick overview of each component.</w:t>
        </w:r>
      </w:ins>
    </w:p>
    <w:p w14:paraId="3F07A77D" w14:textId="77777777" w:rsidR="00506CF8" w:rsidRPr="00506CF8" w:rsidRDefault="00506CF8" w:rsidP="00506CF8">
      <w:pPr>
        <w:pStyle w:val="BodyText"/>
      </w:pPr>
      <w:r w:rsidRPr="00506CF8">
        <w:rPr>
          <w:noProof/>
          <w:lang w:val="en-GB" w:eastAsia="zh-CN"/>
        </w:rPr>
        <w:drawing>
          <wp:inline distT="0" distB="0" distL="0" distR="0" wp14:anchorId="55626E00" wp14:editId="3C22D2B0">
            <wp:extent cx="5715000" cy="2697480"/>
            <wp:effectExtent l="0" t="0" r="0" b="0"/>
            <wp:docPr id="1" name="Picture 1" descr="https://github.com/CS2103AUG2016-W10-C3/main/raw/master/doc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S2103AUG2016-W10-C3/main/raw/master/docs/images/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697480"/>
                    </a:xfrm>
                    <a:prstGeom prst="rect">
                      <a:avLst/>
                    </a:prstGeom>
                    <a:noFill/>
                    <a:ln>
                      <a:noFill/>
                    </a:ln>
                  </pic:spPr>
                </pic:pic>
              </a:graphicData>
            </a:graphic>
          </wp:inline>
        </w:drawing>
      </w:r>
    </w:p>
    <w:p w14:paraId="23B14EA3" w14:textId="77777777" w:rsidR="00F114B2" w:rsidRPr="00506CF8" w:rsidRDefault="00CB19D9">
      <w:pPr>
        <w:pStyle w:val="FirstParagraph"/>
      </w:pPr>
      <w:r w:rsidRPr="00506CF8">
        <w:t xml:space="preserve"> </w:t>
      </w:r>
      <w:del w:id="20" w:author="KDL XD" w:date="2016-10-20T12:59:00Z">
        <w:r w:rsidRPr="00506CF8" w:rsidDel="00212605">
          <w:delText xml:space="preserve">The </w:delText>
        </w:r>
        <w:r w:rsidRPr="00506CF8" w:rsidDel="00212605">
          <w:rPr>
            <w:b/>
            <w:i/>
          </w:rPr>
          <w:delText>Architecture Diagram</w:delText>
        </w:r>
        <w:r w:rsidRPr="00506CF8" w:rsidDel="00212605">
          <w:delText xml:space="preserve"> given above will explain to you the high-level design of the App. Below, we will give you a quick overview of each component.</w:delText>
        </w:r>
      </w:del>
    </w:p>
    <w:p w14:paraId="64229017" w14:textId="77777777" w:rsidR="00506CF8" w:rsidRPr="00506CF8" w:rsidRDefault="00CB19D9" w:rsidP="00506CF8">
      <w:pPr>
        <w:pStyle w:val="BodyText"/>
      </w:pPr>
      <w:r w:rsidRPr="00506CF8">
        <w:rPr>
          <w:rStyle w:val="VerbatimChar"/>
          <w:rFonts w:asciiTheme="minorHAnsi" w:hAnsiTheme="minorHAnsi"/>
          <w:sz w:val="24"/>
        </w:rPr>
        <w:t>Main</w:t>
      </w:r>
      <w:r w:rsidRPr="00506CF8">
        <w:t xml:space="preserve"> has only one class called </w:t>
      </w:r>
      <w:hyperlink r:id="rId11">
        <w:r w:rsidRPr="00506CF8">
          <w:rPr>
            <w:rStyle w:val="Hyperlink"/>
          </w:rPr>
          <w:t>MainApp</w:t>
        </w:r>
      </w:hyperlink>
      <w:r w:rsidRPr="00506CF8">
        <w:t xml:space="preserve">. It is responsible for, </w:t>
      </w:r>
    </w:p>
    <w:p w14:paraId="1CFEAA22" w14:textId="77777777" w:rsidR="00506CF8" w:rsidRPr="00506CF8" w:rsidRDefault="00CB19D9" w:rsidP="00CB19D9">
      <w:pPr>
        <w:pStyle w:val="BodyText"/>
        <w:numPr>
          <w:ilvl w:val="0"/>
          <w:numId w:val="19"/>
        </w:numPr>
      </w:pPr>
      <w:r w:rsidRPr="00506CF8">
        <w:t xml:space="preserve">At app launch: </w:t>
      </w:r>
      <w:r w:rsidRPr="00506CF8">
        <w:rPr>
          <w:rStyle w:val="VerbatimChar"/>
          <w:rFonts w:asciiTheme="minorHAnsi" w:hAnsiTheme="minorHAnsi"/>
          <w:sz w:val="24"/>
        </w:rPr>
        <w:t>Main</w:t>
      </w:r>
      <w:r w:rsidRPr="00506CF8">
        <w:t xml:space="preserve"> will initialize the components in the correct sequence, and connect them up with each other. </w:t>
      </w:r>
    </w:p>
    <w:p w14:paraId="70D1A3C7" w14:textId="77777777" w:rsidR="00F114B2" w:rsidRPr="00506CF8" w:rsidRDefault="00CB19D9" w:rsidP="00CB19D9">
      <w:pPr>
        <w:pStyle w:val="BodyText"/>
        <w:numPr>
          <w:ilvl w:val="0"/>
          <w:numId w:val="19"/>
        </w:numPr>
      </w:pPr>
      <w:r w:rsidRPr="00506CF8">
        <w:t xml:space="preserve">At shut down: </w:t>
      </w:r>
      <w:r w:rsidRPr="00506CF8">
        <w:rPr>
          <w:rStyle w:val="VerbatimChar"/>
          <w:rFonts w:asciiTheme="minorHAnsi" w:hAnsiTheme="minorHAnsi"/>
          <w:sz w:val="24"/>
        </w:rPr>
        <w:t>Main</w:t>
      </w:r>
      <w:r w:rsidR="007A6A91">
        <w:t xml:space="preserve"> will s</w:t>
      </w:r>
      <w:r w:rsidRPr="00506CF8">
        <w:t>hut down the components and invoke cleanup method where necessary.</w:t>
      </w:r>
    </w:p>
    <w:p w14:paraId="358509CC" w14:textId="77777777" w:rsidR="00506CF8" w:rsidRPr="00506CF8" w:rsidRDefault="00670581">
      <w:pPr>
        <w:pStyle w:val="BodyText"/>
      </w:pPr>
      <w:hyperlink w:anchor="36-common-classes">
        <w:r w:rsidR="00CB19D9" w:rsidRPr="00506CF8">
          <w:rPr>
            <w:rStyle w:val="Hyperlink"/>
            <w:b/>
          </w:rPr>
          <w:t>Commons</w:t>
        </w:r>
      </w:hyperlink>
      <w:r w:rsidR="00CB19D9" w:rsidRPr="00506CF8">
        <w:t xml:space="preserve"> represents a collection of classes used by multiple other components. Two of those classes play important roles at the architecture level. </w:t>
      </w:r>
    </w:p>
    <w:p w14:paraId="4BD59E5E" w14:textId="77777777" w:rsidR="00506CF8" w:rsidRPr="00506CF8" w:rsidRDefault="00CB19D9" w:rsidP="00CB19D9">
      <w:pPr>
        <w:pStyle w:val="BodyText"/>
        <w:numPr>
          <w:ilvl w:val="0"/>
          <w:numId w:val="20"/>
        </w:numPr>
      </w:pPr>
      <w:r w:rsidRPr="00506CF8">
        <w:rPr>
          <w:rStyle w:val="VerbatimChar"/>
          <w:rFonts w:asciiTheme="minorHAnsi" w:hAnsiTheme="minorHAnsi"/>
          <w:b/>
          <w:sz w:val="24"/>
        </w:rPr>
        <w:t>EventsCentre</w:t>
      </w:r>
      <w:r w:rsidRPr="00506CF8">
        <w:t xml:space="preserve">: This class (written using </w:t>
      </w:r>
      <w:hyperlink r:id="rId12">
        <w:r w:rsidRPr="00506CF8">
          <w:rPr>
            <w:rStyle w:val="Hyperlink"/>
          </w:rPr>
          <w:t>Google's Event Bus library</w:t>
        </w:r>
      </w:hyperlink>
      <w:r w:rsidRPr="00506CF8">
        <w:t xml:space="preserve">) is used by components to communicate with other components using events (i.e. a form of </w:t>
      </w:r>
      <w:r w:rsidRPr="00506CF8">
        <w:rPr>
          <w:i/>
        </w:rPr>
        <w:t>Event Driven</w:t>
      </w:r>
      <w:r w:rsidRPr="00506CF8">
        <w:t xml:space="preserve"> design) </w:t>
      </w:r>
    </w:p>
    <w:p w14:paraId="5D294C05" w14:textId="77777777" w:rsidR="00F114B2" w:rsidRPr="00506CF8" w:rsidRDefault="00CB19D9" w:rsidP="00CB19D9">
      <w:pPr>
        <w:pStyle w:val="BodyText"/>
        <w:numPr>
          <w:ilvl w:val="0"/>
          <w:numId w:val="20"/>
        </w:numPr>
      </w:pPr>
      <w:r w:rsidRPr="00506CF8">
        <w:rPr>
          <w:rStyle w:val="VerbatimChar"/>
          <w:rFonts w:asciiTheme="minorHAnsi" w:hAnsiTheme="minorHAnsi"/>
          <w:b/>
          <w:sz w:val="24"/>
        </w:rPr>
        <w:t>LogsCenter</w:t>
      </w:r>
      <w:r w:rsidR="009C45B0" w:rsidRPr="009C45B0">
        <w:rPr>
          <w:rStyle w:val="VerbatimChar"/>
          <w:rFonts w:asciiTheme="minorHAnsi" w:hAnsiTheme="minorHAnsi"/>
          <w:sz w:val="24"/>
        </w:rPr>
        <w:t>:</w:t>
      </w:r>
      <w:r w:rsidRPr="00506CF8">
        <w:t xml:space="preserve"> Used by many classes to write log messages to the App's log file.</w:t>
      </w:r>
    </w:p>
    <w:p w14:paraId="14564DC9" w14:textId="77777777" w:rsidR="00506CF8" w:rsidRPr="00506CF8" w:rsidRDefault="00CB19D9">
      <w:pPr>
        <w:pStyle w:val="BodyText"/>
      </w:pPr>
      <w:r w:rsidRPr="00506CF8">
        <w:t xml:space="preserve">The rest of the App consists four components. </w:t>
      </w:r>
    </w:p>
    <w:p w14:paraId="4DF2D60F" w14:textId="77777777" w:rsidR="00506CF8" w:rsidRPr="00506CF8" w:rsidRDefault="00670581" w:rsidP="00CB19D9">
      <w:pPr>
        <w:pStyle w:val="BodyText"/>
        <w:numPr>
          <w:ilvl w:val="0"/>
          <w:numId w:val="22"/>
        </w:numPr>
      </w:pPr>
      <w:hyperlink w:anchor="32-ui-component">
        <w:r w:rsidR="00CB19D9" w:rsidRPr="00506CF8">
          <w:rPr>
            <w:rStyle w:val="Hyperlink"/>
            <w:b/>
          </w:rPr>
          <w:t>UI</w:t>
        </w:r>
      </w:hyperlink>
      <w:r w:rsidR="00CB19D9" w:rsidRPr="00506CF8">
        <w:t xml:space="preserve"> : The UI of th</w:t>
      </w:r>
      <w:r w:rsidR="009C45B0">
        <w:t>e</w:t>
      </w:r>
      <w:r w:rsidR="00CB19D9" w:rsidRPr="00506CF8">
        <w:t xml:space="preserve"> App. </w:t>
      </w:r>
    </w:p>
    <w:p w14:paraId="780AE692" w14:textId="77777777" w:rsidR="00506CF8" w:rsidRPr="00506CF8" w:rsidRDefault="00670581" w:rsidP="00CB19D9">
      <w:pPr>
        <w:pStyle w:val="BodyText"/>
        <w:numPr>
          <w:ilvl w:val="0"/>
          <w:numId w:val="21"/>
        </w:numPr>
      </w:pPr>
      <w:hyperlink w:anchor="33-logic-component">
        <w:r w:rsidR="00CB19D9" w:rsidRPr="00506CF8">
          <w:rPr>
            <w:rStyle w:val="Hyperlink"/>
            <w:b/>
          </w:rPr>
          <w:t>Logic</w:t>
        </w:r>
      </w:hyperlink>
      <w:r w:rsidR="00CB19D9" w:rsidRPr="00506CF8">
        <w:t xml:space="preserve"> : </w:t>
      </w:r>
      <w:r w:rsidR="00702257">
        <w:t>Executes commands given by the user</w:t>
      </w:r>
      <w:r w:rsidR="00CB19D9" w:rsidRPr="00506CF8">
        <w:t xml:space="preserve">. </w:t>
      </w:r>
    </w:p>
    <w:p w14:paraId="553C692C" w14:textId="77777777" w:rsidR="00506CF8" w:rsidRPr="00506CF8" w:rsidRDefault="00670581" w:rsidP="00CB19D9">
      <w:pPr>
        <w:pStyle w:val="BodyText"/>
        <w:numPr>
          <w:ilvl w:val="0"/>
          <w:numId w:val="21"/>
        </w:numPr>
      </w:pPr>
      <w:hyperlink w:anchor="34-model-component">
        <w:r w:rsidR="00CB19D9" w:rsidRPr="00506CF8">
          <w:rPr>
            <w:rStyle w:val="Hyperlink"/>
            <w:b/>
          </w:rPr>
          <w:t>Model</w:t>
        </w:r>
      </w:hyperlink>
      <w:r w:rsidR="00CB19D9" w:rsidRPr="00506CF8">
        <w:t xml:space="preserve"> : Holds the data of the App in-memory. </w:t>
      </w:r>
    </w:p>
    <w:p w14:paraId="099B99D3" w14:textId="77777777" w:rsidR="00F114B2" w:rsidRPr="00506CF8" w:rsidRDefault="00670581" w:rsidP="00CB19D9">
      <w:pPr>
        <w:pStyle w:val="BodyText"/>
        <w:numPr>
          <w:ilvl w:val="0"/>
          <w:numId w:val="21"/>
        </w:numPr>
      </w:pPr>
      <w:hyperlink w:anchor="35-storage-component">
        <w:r w:rsidR="00CB19D9" w:rsidRPr="00506CF8">
          <w:rPr>
            <w:rStyle w:val="Hyperlink"/>
            <w:b/>
          </w:rPr>
          <w:t>Storage</w:t>
        </w:r>
      </w:hyperlink>
      <w:r w:rsidR="00CB19D9" w:rsidRPr="00506CF8">
        <w:t xml:space="preserve"> : Reads data from</w:t>
      </w:r>
      <w:r w:rsidR="00702257">
        <w:t>,</w:t>
      </w:r>
      <w:r w:rsidR="00CB19D9" w:rsidRPr="00506CF8">
        <w:t xml:space="preserve"> and </w:t>
      </w:r>
      <w:r w:rsidR="00702257">
        <w:t>writes data to</w:t>
      </w:r>
      <w:r w:rsidR="00CB19D9" w:rsidRPr="00506CF8">
        <w:t xml:space="preserve"> the hard disk.</w:t>
      </w:r>
    </w:p>
    <w:p w14:paraId="3168E927" w14:textId="77777777" w:rsidR="00506CF8" w:rsidRPr="00506CF8" w:rsidRDefault="00CB19D9" w:rsidP="00506CF8">
      <w:pPr>
        <w:pStyle w:val="BodyText"/>
      </w:pPr>
      <w:r w:rsidRPr="00506CF8">
        <w:t>E</w:t>
      </w:r>
      <w:r w:rsidR="00506CF8" w:rsidRPr="00506CF8">
        <w:t>ach of the four components will</w:t>
      </w:r>
    </w:p>
    <w:p w14:paraId="20C54B2C" w14:textId="77777777" w:rsidR="00506CF8" w:rsidRPr="00506CF8" w:rsidRDefault="00CB19D9" w:rsidP="00CB19D9">
      <w:pPr>
        <w:pStyle w:val="BodyText"/>
        <w:numPr>
          <w:ilvl w:val="0"/>
          <w:numId w:val="23"/>
        </w:numPr>
      </w:pPr>
      <w:r w:rsidRPr="00506CF8">
        <w:t xml:space="preserve">Define its </w:t>
      </w:r>
      <w:r w:rsidRPr="00506CF8">
        <w:rPr>
          <w:i/>
        </w:rPr>
        <w:t>API</w:t>
      </w:r>
      <w:r w:rsidRPr="00506CF8">
        <w:t xml:space="preserve"> in an </w:t>
      </w:r>
      <w:r w:rsidRPr="00506CF8">
        <w:rPr>
          <w:rStyle w:val="VerbatimChar"/>
          <w:rFonts w:asciiTheme="minorHAnsi" w:hAnsiTheme="minorHAnsi"/>
          <w:sz w:val="24"/>
        </w:rPr>
        <w:t>interface</w:t>
      </w:r>
      <w:r w:rsidRPr="00506CF8">
        <w:t xml:space="preserve"> with th</w:t>
      </w:r>
      <w:r w:rsidR="00506CF8" w:rsidRPr="00506CF8">
        <w:t xml:space="preserve">e same name as the Component. </w:t>
      </w:r>
    </w:p>
    <w:p w14:paraId="4BE18DD5" w14:textId="77777777" w:rsidR="00F114B2" w:rsidRPr="00506CF8" w:rsidRDefault="00CB19D9" w:rsidP="00CB19D9">
      <w:pPr>
        <w:pStyle w:val="BodyText"/>
        <w:numPr>
          <w:ilvl w:val="0"/>
          <w:numId w:val="23"/>
        </w:numPr>
      </w:pPr>
      <w:r w:rsidRPr="00506CF8">
        <w:t xml:space="preserve">Expose its functionality using a </w:t>
      </w:r>
      <w:r w:rsidRPr="00702257">
        <w:rPr>
          <w:rStyle w:val="VerbatimChar"/>
          <w:rFonts w:ascii="Courier New" w:hAnsi="Courier New" w:cs="Courier New"/>
          <w:sz w:val="24"/>
        </w:rPr>
        <w:t>{Component Name}Manager</w:t>
      </w:r>
      <w:r w:rsidRPr="00506CF8">
        <w:t xml:space="preserve"> class.</w:t>
      </w:r>
    </w:p>
    <w:p w14:paraId="270AFCB9" w14:textId="77777777" w:rsidR="00F114B2" w:rsidRPr="00506CF8" w:rsidRDefault="00CB19D9">
      <w:pPr>
        <w:pStyle w:val="BodyText"/>
      </w:pPr>
      <w:r w:rsidRPr="00506CF8">
        <w:t xml:space="preserve">For example, the </w:t>
      </w:r>
      <w:r w:rsidRPr="00506CF8">
        <w:rPr>
          <w:rStyle w:val="VerbatimChar"/>
          <w:rFonts w:asciiTheme="minorHAnsi" w:hAnsiTheme="minorHAnsi"/>
          <w:sz w:val="24"/>
        </w:rPr>
        <w:t>Logic</w:t>
      </w:r>
      <w:r w:rsidRPr="00506CF8">
        <w:t xml:space="preserve"> component (see the class diagram given below) defines </w:t>
      </w:r>
      <w:r w:rsidR="00506CF8" w:rsidRPr="00506CF8">
        <w:t>its</w:t>
      </w:r>
      <w:r w:rsidRPr="00506CF8">
        <w:t xml:space="preserve"> API in the </w:t>
      </w:r>
      <w:r w:rsidRPr="00506CF8">
        <w:rPr>
          <w:rStyle w:val="VerbatimChar"/>
          <w:rFonts w:asciiTheme="minorHAnsi" w:hAnsiTheme="minorHAnsi"/>
          <w:sz w:val="24"/>
        </w:rPr>
        <w:t>Logic.java</w:t>
      </w:r>
      <w:r w:rsidRPr="00506CF8">
        <w:t xml:space="preserve"> interface and exposes its functionality using the </w:t>
      </w:r>
      <w:r w:rsidRPr="00506CF8">
        <w:rPr>
          <w:rStyle w:val="VerbatimChar"/>
          <w:rFonts w:asciiTheme="minorHAnsi" w:hAnsiTheme="minorHAnsi"/>
          <w:sz w:val="24"/>
        </w:rPr>
        <w:t>LogicManager.java</w:t>
      </w:r>
      <w:r w:rsidRPr="00506CF8">
        <w:t xml:space="preserve"> class. </w:t>
      </w:r>
    </w:p>
    <w:p w14:paraId="6B8DFE9A" w14:textId="77777777" w:rsidR="00506CF8" w:rsidRPr="00506CF8" w:rsidRDefault="00506CF8">
      <w:pPr>
        <w:pStyle w:val="BodyText"/>
      </w:pPr>
      <w:r w:rsidRPr="00506CF8">
        <w:rPr>
          <w:noProof/>
          <w:lang w:val="en-GB" w:eastAsia="zh-CN"/>
        </w:rPr>
        <w:drawing>
          <wp:inline distT="0" distB="0" distL="0" distR="0" wp14:anchorId="1EF977DE" wp14:editId="63782F87">
            <wp:extent cx="5943600" cy="4368546"/>
            <wp:effectExtent l="0" t="0" r="0" b="0"/>
            <wp:docPr id="2" name="Picture 2" descr="https://github.com/CS2103AUG2016-W10-C3/main/raw/master/docs/images/Logi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CS2103AUG2016-W10-C3/main/raw/master/docs/images/LogicClass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68546"/>
                    </a:xfrm>
                    <a:prstGeom prst="rect">
                      <a:avLst/>
                    </a:prstGeom>
                    <a:noFill/>
                    <a:ln>
                      <a:noFill/>
                    </a:ln>
                  </pic:spPr>
                </pic:pic>
              </a:graphicData>
            </a:graphic>
          </wp:inline>
        </w:drawing>
      </w:r>
    </w:p>
    <w:p w14:paraId="416D3908" w14:textId="77777777" w:rsidR="009C45B0" w:rsidRDefault="009C45B0">
      <w:pPr>
        <w:pStyle w:val="BodyText"/>
      </w:pPr>
    </w:p>
    <w:p w14:paraId="1631AEB7" w14:textId="77777777" w:rsidR="009C45B0" w:rsidRDefault="009C45B0">
      <w:pPr>
        <w:pStyle w:val="BodyText"/>
      </w:pPr>
    </w:p>
    <w:p w14:paraId="0B086EE9" w14:textId="77777777" w:rsidR="009C45B0" w:rsidRDefault="009C45B0">
      <w:pPr>
        <w:pStyle w:val="BodyText"/>
      </w:pPr>
    </w:p>
    <w:p w14:paraId="5D939E9C" w14:textId="77777777" w:rsidR="009C45B0" w:rsidRDefault="009C45B0">
      <w:pPr>
        <w:pStyle w:val="BodyText"/>
      </w:pPr>
    </w:p>
    <w:p w14:paraId="0338A8D5" w14:textId="77777777" w:rsidR="009C45B0" w:rsidRDefault="009C45B0">
      <w:pPr>
        <w:pStyle w:val="BodyText"/>
      </w:pPr>
    </w:p>
    <w:p w14:paraId="2FB1A4E8" w14:textId="77777777" w:rsidR="009C45B0" w:rsidRDefault="009C45B0">
      <w:pPr>
        <w:pStyle w:val="BodyText"/>
      </w:pPr>
    </w:p>
    <w:p w14:paraId="4D103498" w14:textId="77777777" w:rsidR="009C45B0" w:rsidRDefault="009C45B0">
      <w:pPr>
        <w:pStyle w:val="BodyText"/>
      </w:pPr>
    </w:p>
    <w:p w14:paraId="01BE93AC" w14:textId="77777777" w:rsidR="00506CF8" w:rsidRPr="00506CF8" w:rsidRDefault="00CB19D9">
      <w:pPr>
        <w:pStyle w:val="BodyText"/>
      </w:pPr>
      <w:r w:rsidRPr="00506CF8">
        <w:lastRenderedPageBreak/>
        <w:t xml:space="preserve">The </w:t>
      </w:r>
      <w:r w:rsidRPr="00506CF8">
        <w:rPr>
          <w:i/>
        </w:rPr>
        <w:t>Sequence Diagram</w:t>
      </w:r>
      <w:r w:rsidRPr="00506CF8">
        <w:t xml:space="preserve"> below will show you how the components interact for the scenario where the user issues the command </w:t>
      </w:r>
      <w:r w:rsidRPr="007A6A91">
        <w:rPr>
          <w:rStyle w:val="VerbatimChar"/>
          <w:rFonts w:ascii="Courier New" w:hAnsi="Courier New" w:cs="Courier New"/>
          <w:sz w:val="24"/>
        </w:rPr>
        <w:t>delete 3</w:t>
      </w:r>
      <w:r w:rsidRPr="00506CF8">
        <w:t>.</w:t>
      </w:r>
    </w:p>
    <w:p w14:paraId="0733E8E8" w14:textId="77777777" w:rsidR="00F114B2" w:rsidRPr="00506CF8" w:rsidRDefault="00506CF8">
      <w:pPr>
        <w:pStyle w:val="BodyText"/>
      </w:pPr>
      <w:r w:rsidRPr="00506CF8">
        <w:rPr>
          <w:noProof/>
          <w:lang w:val="en-GB" w:eastAsia="zh-CN"/>
        </w:rPr>
        <w:drawing>
          <wp:inline distT="0" distB="0" distL="0" distR="0" wp14:anchorId="14C42A82" wp14:editId="449F763F">
            <wp:extent cx="5943600" cy="1450238"/>
            <wp:effectExtent l="0" t="0" r="0" b="0"/>
            <wp:docPr id="3" name="Picture 3" descr="https://github.com/CS2103AUG2016-W10-C3/main/raw/master/docs/images/SDforDelete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CS2103AUG2016-W10-C3/main/raw/master/docs/images/SDforDeletePers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450238"/>
                    </a:xfrm>
                    <a:prstGeom prst="rect">
                      <a:avLst/>
                    </a:prstGeom>
                    <a:noFill/>
                    <a:ln>
                      <a:noFill/>
                    </a:ln>
                  </pic:spPr>
                </pic:pic>
              </a:graphicData>
            </a:graphic>
          </wp:inline>
        </w:drawing>
      </w:r>
      <w:r w:rsidRPr="00506CF8">
        <w:t xml:space="preserve"> </w:t>
      </w:r>
    </w:p>
    <w:p w14:paraId="6D7AC155" w14:textId="77777777" w:rsidR="00F114B2" w:rsidRPr="00506CF8" w:rsidRDefault="00CB19D9">
      <w:pPr>
        <w:pStyle w:val="BlockText"/>
        <w:rPr>
          <w:rFonts w:asciiTheme="minorHAnsi" w:hAnsiTheme="minorHAnsi"/>
          <w:sz w:val="24"/>
          <w:szCs w:val="24"/>
        </w:rPr>
      </w:pPr>
      <w:r w:rsidRPr="00506CF8">
        <w:rPr>
          <w:rFonts w:asciiTheme="minorHAnsi" w:hAnsiTheme="minorHAnsi"/>
          <w:sz w:val="24"/>
          <w:szCs w:val="24"/>
        </w:rPr>
        <w:t xml:space="preserve">Note how the </w:t>
      </w:r>
      <w:r w:rsidRPr="00506CF8">
        <w:rPr>
          <w:rStyle w:val="VerbatimChar"/>
          <w:rFonts w:asciiTheme="minorHAnsi" w:hAnsiTheme="minorHAnsi"/>
          <w:sz w:val="24"/>
          <w:szCs w:val="24"/>
        </w:rPr>
        <w:t>Model</w:t>
      </w:r>
      <w:r w:rsidRPr="00506CF8">
        <w:rPr>
          <w:rFonts w:asciiTheme="minorHAnsi" w:hAnsiTheme="minorHAnsi"/>
          <w:sz w:val="24"/>
          <w:szCs w:val="24"/>
        </w:rPr>
        <w:t xml:space="preserve"> simply raises a </w:t>
      </w:r>
      <w:r w:rsidRPr="00506CF8">
        <w:rPr>
          <w:rStyle w:val="VerbatimChar"/>
          <w:rFonts w:asciiTheme="minorHAnsi" w:hAnsiTheme="minorHAnsi"/>
          <w:b/>
          <w:sz w:val="24"/>
          <w:szCs w:val="24"/>
        </w:rPr>
        <w:t>ToDoChangedEvent</w:t>
      </w:r>
      <w:r w:rsidRPr="00506CF8">
        <w:rPr>
          <w:rFonts w:asciiTheme="minorHAnsi" w:hAnsiTheme="minorHAnsi"/>
          <w:sz w:val="24"/>
          <w:szCs w:val="24"/>
        </w:rPr>
        <w:t xml:space="preserve"> when the To-Do data are changed, instead of asking the </w:t>
      </w:r>
      <w:r w:rsidRPr="00506CF8">
        <w:rPr>
          <w:rStyle w:val="VerbatimChar"/>
          <w:rFonts w:asciiTheme="minorHAnsi" w:hAnsiTheme="minorHAnsi"/>
          <w:sz w:val="24"/>
          <w:szCs w:val="24"/>
        </w:rPr>
        <w:t>Storage</w:t>
      </w:r>
      <w:r w:rsidRPr="00506CF8">
        <w:rPr>
          <w:rFonts w:asciiTheme="minorHAnsi" w:hAnsiTheme="minorHAnsi"/>
          <w:sz w:val="24"/>
          <w:szCs w:val="24"/>
        </w:rPr>
        <w:t xml:space="preserve"> to save the updates to the hard disk.</w:t>
      </w:r>
    </w:p>
    <w:p w14:paraId="1957BB6E" w14:textId="77777777" w:rsidR="00F114B2" w:rsidRPr="00506CF8" w:rsidRDefault="00CB19D9">
      <w:pPr>
        <w:pStyle w:val="FirstParagraph"/>
      </w:pPr>
      <w:r w:rsidRPr="00506CF8">
        <w:t xml:space="preserve">The diagram below will show you how the </w:t>
      </w:r>
      <w:r w:rsidRPr="00506CF8">
        <w:rPr>
          <w:rStyle w:val="VerbatimChar"/>
          <w:rFonts w:asciiTheme="minorHAnsi" w:hAnsiTheme="minorHAnsi"/>
          <w:b/>
          <w:sz w:val="24"/>
        </w:rPr>
        <w:t>EventsCenter</w:t>
      </w:r>
      <w:r w:rsidRPr="00506CF8">
        <w:t xml:space="preserve"> reacts to that event, which eventually results in the updates being saved to the hard disk and the status bar of the UI being updated to reflect the 'Last Updated' time.  </w:t>
      </w:r>
    </w:p>
    <w:p w14:paraId="55BE2255" w14:textId="77777777" w:rsidR="00506CF8" w:rsidRPr="00506CF8" w:rsidRDefault="00506CF8" w:rsidP="00506CF8">
      <w:pPr>
        <w:pStyle w:val="BodyText"/>
      </w:pPr>
      <w:r w:rsidRPr="00506CF8">
        <w:rPr>
          <w:noProof/>
          <w:lang w:val="en-GB" w:eastAsia="zh-CN"/>
        </w:rPr>
        <w:drawing>
          <wp:inline distT="0" distB="0" distL="0" distR="0" wp14:anchorId="3488317E" wp14:editId="67DF8A1C">
            <wp:extent cx="5943600" cy="1462126"/>
            <wp:effectExtent l="0" t="0" r="0" b="0"/>
            <wp:docPr id="4" name="Picture 4" descr="https://github.com/CS2103AUG2016-W10-C3/main/raw/master/docs/images/SDforDeletePersonEvent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CS2103AUG2016-W10-C3/main/raw/master/docs/images/SDforDeletePersonEventHandl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62126"/>
                    </a:xfrm>
                    <a:prstGeom prst="rect">
                      <a:avLst/>
                    </a:prstGeom>
                    <a:noFill/>
                    <a:ln>
                      <a:noFill/>
                    </a:ln>
                  </pic:spPr>
                </pic:pic>
              </a:graphicData>
            </a:graphic>
          </wp:inline>
        </w:drawing>
      </w:r>
    </w:p>
    <w:p w14:paraId="7A37F9A2" w14:textId="77777777" w:rsidR="00F114B2" w:rsidRPr="00506CF8" w:rsidRDefault="00CB19D9">
      <w:pPr>
        <w:pStyle w:val="BlockText"/>
        <w:rPr>
          <w:rFonts w:asciiTheme="minorHAnsi" w:hAnsiTheme="minorHAnsi"/>
          <w:sz w:val="24"/>
          <w:szCs w:val="24"/>
        </w:rPr>
      </w:pPr>
      <w:r w:rsidRPr="00506CF8">
        <w:rPr>
          <w:rFonts w:asciiTheme="minorHAnsi" w:hAnsiTheme="minorHAnsi"/>
          <w:sz w:val="24"/>
          <w:szCs w:val="24"/>
        </w:rPr>
        <w:t xml:space="preserve">Note how the event is propagated through the </w:t>
      </w:r>
      <w:r w:rsidRPr="00506CF8">
        <w:rPr>
          <w:rStyle w:val="VerbatimChar"/>
          <w:rFonts w:asciiTheme="minorHAnsi" w:hAnsiTheme="minorHAnsi"/>
          <w:sz w:val="24"/>
          <w:szCs w:val="24"/>
        </w:rPr>
        <w:t>EventsCenter</w:t>
      </w:r>
      <w:r w:rsidRPr="00506CF8">
        <w:rPr>
          <w:rFonts w:asciiTheme="minorHAnsi" w:hAnsiTheme="minorHAnsi"/>
          <w:sz w:val="24"/>
          <w:szCs w:val="24"/>
        </w:rPr>
        <w:t xml:space="preserve"> to the </w:t>
      </w:r>
      <w:r w:rsidRPr="00506CF8">
        <w:rPr>
          <w:rStyle w:val="VerbatimChar"/>
          <w:rFonts w:asciiTheme="minorHAnsi" w:hAnsiTheme="minorHAnsi"/>
          <w:sz w:val="24"/>
          <w:szCs w:val="24"/>
        </w:rPr>
        <w:t>Storage</w:t>
      </w:r>
      <w:r w:rsidRPr="00506CF8">
        <w:rPr>
          <w:rFonts w:asciiTheme="minorHAnsi" w:hAnsiTheme="minorHAnsi"/>
          <w:sz w:val="24"/>
          <w:szCs w:val="24"/>
        </w:rPr>
        <w:t xml:space="preserve"> and </w:t>
      </w:r>
      <w:r w:rsidRPr="00506CF8">
        <w:rPr>
          <w:rStyle w:val="VerbatimChar"/>
          <w:rFonts w:asciiTheme="minorHAnsi" w:hAnsiTheme="minorHAnsi"/>
          <w:sz w:val="24"/>
          <w:szCs w:val="24"/>
        </w:rPr>
        <w:t>UI</w:t>
      </w:r>
      <w:r w:rsidRPr="00506CF8">
        <w:rPr>
          <w:rFonts w:asciiTheme="minorHAnsi" w:hAnsiTheme="minorHAnsi"/>
          <w:sz w:val="24"/>
          <w:szCs w:val="24"/>
        </w:rPr>
        <w:t xml:space="preserve"> without </w:t>
      </w:r>
      <w:r w:rsidRPr="00506CF8">
        <w:rPr>
          <w:rStyle w:val="VerbatimChar"/>
          <w:rFonts w:asciiTheme="minorHAnsi" w:hAnsiTheme="minorHAnsi"/>
          <w:sz w:val="24"/>
          <w:szCs w:val="24"/>
        </w:rPr>
        <w:t>Model</w:t>
      </w:r>
      <w:r w:rsidRPr="00506CF8">
        <w:rPr>
          <w:rFonts w:asciiTheme="minorHAnsi" w:hAnsiTheme="minorHAnsi"/>
          <w:sz w:val="24"/>
          <w:szCs w:val="24"/>
        </w:rPr>
        <w:t xml:space="preserve"> having to be coupled to either of them. This is an example of how this Event Driven approach helps us reduce direct coupling between components.</w:t>
      </w:r>
    </w:p>
    <w:p w14:paraId="5070A520" w14:textId="77777777" w:rsidR="00F114B2" w:rsidRPr="00506CF8" w:rsidRDefault="00CB19D9">
      <w:pPr>
        <w:pStyle w:val="FirstParagraph"/>
      </w:pPr>
      <w:r w:rsidRPr="00506CF8">
        <w:t>The sections below will give you more details of each component.</w:t>
      </w:r>
    </w:p>
    <w:p w14:paraId="0C7B9E69" w14:textId="77777777" w:rsidR="00F114B2" w:rsidRDefault="00CB19D9">
      <w:pPr>
        <w:pStyle w:val="Heading3"/>
        <w:rPr>
          <w:ins w:id="21" w:author="KDL XD" w:date="2016-10-20T13:00:00Z"/>
          <w:rFonts w:asciiTheme="minorHAnsi" w:hAnsiTheme="minorHAnsi"/>
        </w:rPr>
      </w:pPr>
      <w:bookmarkStart w:id="22" w:name="ui-component"/>
      <w:bookmarkStart w:id="23" w:name="_Toc464424200"/>
      <w:bookmarkEnd w:id="22"/>
      <w:r w:rsidRPr="00506CF8">
        <w:rPr>
          <w:rFonts w:asciiTheme="minorHAnsi" w:hAnsiTheme="minorHAnsi"/>
        </w:rPr>
        <w:t>3.2 UI component</w:t>
      </w:r>
      <w:bookmarkEnd w:id="23"/>
    </w:p>
    <w:p w14:paraId="7D78D731" w14:textId="77777777" w:rsidR="00212605" w:rsidRPr="00506CF8" w:rsidRDefault="00212605" w:rsidP="00212605">
      <w:pPr>
        <w:pStyle w:val="BodyText"/>
        <w:rPr>
          <w:ins w:id="24" w:author="KDL XD" w:date="2016-10-20T13:01:00Z"/>
        </w:rPr>
      </w:pPr>
      <w:ins w:id="25" w:author="KDL XD" w:date="2016-10-20T13:01:00Z">
        <w:r w:rsidRPr="00506CF8">
          <w:t xml:space="preserve">The UI consists of a </w:t>
        </w:r>
        <w:r w:rsidRPr="00506CF8">
          <w:rPr>
            <w:rStyle w:val="VerbatimChar"/>
            <w:rFonts w:asciiTheme="minorHAnsi" w:hAnsiTheme="minorHAnsi"/>
            <w:sz w:val="24"/>
          </w:rPr>
          <w:t>MainWindow</w:t>
        </w:r>
        <w:r w:rsidRPr="00506CF8">
          <w:t xml:space="preserve"> that is made up of parts e.g.</w:t>
        </w:r>
        <w:r>
          <w:t xml:space="preserve"> </w:t>
        </w:r>
        <w:r w:rsidRPr="00506CF8">
          <w:rPr>
            <w:rStyle w:val="VerbatimChar"/>
            <w:rFonts w:asciiTheme="minorHAnsi" w:hAnsiTheme="minorHAnsi"/>
            <w:b/>
            <w:sz w:val="24"/>
          </w:rPr>
          <w:t>CommandBox</w:t>
        </w:r>
        <w:r w:rsidRPr="00506CF8">
          <w:t xml:space="preserve">, </w:t>
        </w:r>
        <w:r w:rsidRPr="00506CF8">
          <w:rPr>
            <w:rStyle w:val="VerbatimChar"/>
            <w:rFonts w:asciiTheme="minorHAnsi" w:hAnsiTheme="minorHAnsi"/>
            <w:b/>
            <w:sz w:val="24"/>
          </w:rPr>
          <w:t>ResultDisplay</w:t>
        </w:r>
        <w:r w:rsidRPr="00506CF8">
          <w:t xml:space="preserve">, </w:t>
        </w:r>
        <w:r w:rsidRPr="00506CF8">
          <w:rPr>
            <w:rStyle w:val="VerbatimChar"/>
            <w:rFonts w:asciiTheme="minorHAnsi" w:hAnsiTheme="minorHAnsi"/>
            <w:b/>
            <w:sz w:val="24"/>
          </w:rPr>
          <w:t>TaskListPanel</w:t>
        </w:r>
        <w:r w:rsidRPr="00506CF8">
          <w:t xml:space="preserve">, </w:t>
        </w:r>
        <w:r w:rsidRPr="00506CF8">
          <w:rPr>
            <w:rStyle w:val="VerbatimChar"/>
            <w:rFonts w:asciiTheme="minorHAnsi" w:hAnsiTheme="minorHAnsi"/>
            <w:b/>
            <w:sz w:val="24"/>
          </w:rPr>
          <w:t>StatusBarFooter</w:t>
        </w:r>
        <w:r w:rsidRPr="00506CF8">
          <w:t xml:space="preserve">, </w:t>
        </w:r>
        <w:r w:rsidRPr="00506CF8">
          <w:rPr>
            <w:rStyle w:val="VerbatimChar"/>
            <w:rFonts w:asciiTheme="minorHAnsi" w:hAnsiTheme="minorHAnsi"/>
            <w:b/>
            <w:sz w:val="24"/>
          </w:rPr>
          <w:t>BrowserPanel</w:t>
        </w:r>
        <w:r w:rsidRPr="00506CF8">
          <w:t xml:space="preserve"> etc. All these, including the </w:t>
        </w:r>
        <w:r w:rsidRPr="00506CF8">
          <w:rPr>
            <w:rStyle w:val="VerbatimChar"/>
            <w:rFonts w:asciiTheme="minorHAnsi" w:hAnsiTheme="minorHAnsi"/>
            <w:b/>
            <w:sz w:val="24"/>
          </w:rPr>
          <w:t>MainWindow</w:t>
        </w:r>
        <w:r w:rsidRPr="00506CF8">
          <w:t xml:space="preserve">, inherit from the abstract </w:t>
        </w:r>
        <w:r w:rsidRPr="00506CF8">
          <w:rPr>
            <w:rStyle w:val="VerbatimChar"/>
            <w:rFonts w:asciiTheme="minorHAnsi" w:hAnsiTheme="minorHAnsi"/>
            <w:sz w:val="24"/>
          </w:rPr>
          <w:t>UiPart</w:t>
        </w:r>
        <w:r w:rsidRPr="00506CF8">
          <w:t xml:space="preserve"> class and they can be loaded using the </w:t>
        </w:r>
        <w:r w:rsidRPr="00506CF8">
          <w:rPr>
            <w:rStyle w:val="VerbatimChar"/>
            <w:rFonts w:asciiTheme="minorHAnsi" w:hAnsiTheme="minorHAnsi"/>
            <w:b/>
            <w:sz w:val="24"/>
          </w:rPr>
          <w:t>UiPartLoader</w:t>
        </w:r>
        <w:r w:rsidRPr="00506CF8">
          <w:t>.</w:t>
        </w:r>
      </w:ins>
    </w:p>
    <w:p w14:paraId="1FE463B8" w14:textId="77777777" w:rsidR="00212605" w:rsidRPr="00212605" w:rsidRDefault="00212605" w:rsidP="00212605">
      <w:pPr>
        <w:pStyle w:val="BodyText"/>
        <w:rPr>
          <w:rPrChange w:id="26" w:author="KDL XD" w:date="2016-10-20T13:00:00Z">
            <w:rPr>
              <w:rFonts w:asciiTheme="minorHAnsi" w:hAnsiTheme="minorHAnsi"/>
            </w:rPr>
          </w:rPrChange>
        </w:rPr>
        <w:pPrChange w:id="27" w:author="KDL XD" w:date="2016-10-20T13:00:00Z">
          <w:pPr>
            <w:pStyle w:val="Heading3"/>
          </w:pPr>
        </w:pPrChange>
      </w:pPr>
    </w:p>
    <w:p w14:paraId="17D2597F" w14:textId="77777777" w:rsidR="00F114B2" w:rsidRPr="00506CF8" w:rsidRDefault="00506CF8">
      <w:pPr>
        <w:pStyle w:val="FirstParagraph"/>
      </w:pPr>
      <w:r w:rsidRPr="00506CF8">
        <w:rPr>
          <w:noProof/>
          <w:lang w:val="en-GB" w:eastAsia="zh-CN"/>
        </w:rPr>
        <w:lastRenderedPageBreak/>
        <w:drawing>
          <wp:inline distT="0" distB="0" distL="0" distR="0" wp14:anchorId="05C23E20" wp14:editId="07D5FEF6">
            <wp:extent cx="5943600" cy="4457700"/>
            <wp:effectExtent l="0" t="0" r="0" b="0"/>
            <wp:docPr id="5" name="Picture 5" descr="https://github.com/CS2103AUG2016-W10-C3/main/raw/master/docs/images/Ui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CS2103AUG2016-W10-C3/main/raw/master/docs/images/UiClassDiagra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BC013D5" w14:textId="77777777" w:rsidR="00F114B2" w:rsidRPr="00506CF8" w:rsidRDefault="00CB19D9">
      <w:pPr>
        <w:pStyle w:val="BodyText"/>
      </w:pPr>
      <w:r w:rsidRPr="00506CF8">
        <w:rPr>
          <w:b/>
        </w:rPr>
        <w:t>API</w:t>
      </w:r>
      <w:r w:rsidRPr="00506CF8">
        <w:t xml:space="preserve"> : </w:t>
      </w:r>
      <w:hyperlink r:id="rId17">
        <w:r w:rsidRPr="00506CF8">
          <w:rPr>
            <w:rStyle w:val="Hyperlink"/>
          </w:rPr>
          <w:t>Ui.java</w:t>
        </w:r>
      </w:hyperlink>
    </w:p>
    <w:p w14:paraId="12C5C326" w14:textId="77777777" w:rsidR="00F114B2" w:rsidRPr="00506CF8" w:rsidDel="00212605" w:rsidRDefault="00CB19D9">
      <w:pPr>
        <w:pStyle w:val="BodyText"/>
        <w:rPr>
          <w:del w:id="28" w:author="KDL XD" w:date="2016-10-20T13:00:00Z"/>
        </w:rPr>
      </w:pPr>
      <w:del w:id="29" w:author="KDL XD" w:date="2016-10-20T13:00:00Z">
        <w:r w:rsidRPr="00506CF8" w:rsidDel="00212605">
          <w:delText xml:space="preserve">The UI consists of a </w:delText>
        </w:r>
        <w:r w:rsidRPr="00506CF8" w:rsidDel="00212605">
          <w:rPr>
            <w:rStyle w:val="VerbatimChar"/>
            <w:rFonts w:asciiTheme="minorHAnsi" w:hAnsiTheme="minorHAnsi"/>
            <w:sz w:val="24"/>
          </w:rPr>
          <w:delText>MainWindow</w:delText>
        </w:r>
        <w:r w:rsidRPr="00506CF8" w:rsidDel="00212605">
          <w:delText xml:space="preserve"> that is made up of parts e.g.</w:delText>
        </w:r>
        <w:r w:rsidR="007A6A91" w:rsidDel="00212605">
          <w:delText xml:space="preserve"> </w:delText>
        </w:r>
        <w:r w:rsidRPr="00506CF8" w:rsidDel="00212605">
          <w:rPr>
            <w:rStyle w:val="VerbatimChar"/>
            <w:rFonts w:asciiTheme="minorHAnsi" w:hAnsiTheme="minorHAnsi"/>
            <w:b/>
            <w:sz w:val="24"/>
          </w:rPr>
          <w:delText>CommandBox</w:delText>
        </w:r>
        <w:r w:rsidRPr="00506CF8" w:rsidDel="00212605">
          <w:delText xml:space="preserve">, </w:delText>
        </w:r>
        <w:r w:rsidRPr="00506CF8" w:rsidDel="00212605">
          <w:rPr>
            <w:rStyle w:val="VerbatimChar"/>
            <w:rFonts w:asciiTheme="minorHAnsi" w:hAnsiTheme="minorHAnsi"/>
            <w:b/>
            <w:sz w:val="24"/>
          </w:rPr>
          <w:delText>ResultDisplay</w:delText>
        </w:r>
        <w:r w:rsidRPr="00506CF8" w:rsidDel="00212605">
          <w:delText xml:space="preserve">, </w:delText>
        </w:r>
        <w:r w:rsidRPr="00506CF8" w:rsidDel="00212605">
          <w:rPr>
            <w:rStyle w:val="VerbatimChar"/>
            <w:rFonts w:asciiTheme="minorHAnsi" w:hAnsiTheme="minorHAnsi"/>
            <w:b/>
            <w:sz w:val="24"/>
          </w:rPr>
          <w:delText>TaskListPanel</w:delText>
        </w:r>
        <w:r w:rsidRPr="00506CF8" w:rsidDel="00212605">
          <w:delText xml:space="preserve">, </w:delText>
        </w:r>
        <w:r w:rsidRPr="00506CF8" w:rsidDel="00212605">
          <w:rPr>
            <w:rStyle w:val="VerbatimChar"/>
            <w:rFonts w:asciiTheme="minorHAnsi" w:hAnsiTheme="minorHAnsi"/>
            <w:b/>
            <w:sz w:val="24"/>
          </w:rPr>
          <w:delText>StatusBarFooter</w:delText>
        </w:r>
        <w:r w:rsidRPr="00506CF8" w:rsidDel="00212605">
          <w:delText xml:space="preserve">, </w:delText>
        </w:r>
        <w:r w:rsidRPr="00506CF8" w:rsidDel="00212605">
          <w:rPr>
            <w:rStyle w:val="VerbatimChar"/>
            <w:rFonts w:asciiTheme="minorHAnsi" w:hAnsiTheme="minorHAnsi"/>
            <w:b/>
            <w:sz w:val="24"/>
          </w:rPr>
          <w:delText>BrowserPanel</w:delText>
        </w:r>
        <w:r w:rsidRPr="00506CF8" w:rsidDel="00212605">
          <w:delText xml:space="preserve"> etc. All these, including the </w:delText>
        </w:r>
        <w:r w:rsidRPr="00506CF8" w:rsidDel="00212605">
          <w:rPr>
            <w:rStyle w:val="VerbatimChar"/>
            <w:rFonts w:asciiTheme="minorHAnsi" w:hAnsiTheme="minorHAnsi"/>
            <w:b/>
            <w:sz w:val="24"/>
          </w:rPr>
          <w:delText>MainWindow</w:delText>
        </w:r>
        <w:r w:rsidRPr="00506CF8" w:rsidDel="00212605">
          <w:delText xml:space="preserve">, inherit from the abstract </w:delText>
        </w:r>
        <w:r w:rsidRPr="00506CF8" w:rsidDel="00212605">
          <w:rPr>
            <w:rStyle w:val="VerbatimChar"/>
            <w:rFonts w:asciiTheme="minorHAnsi" w:hAnsiTheme="minorHAnsi"/>
            <w:sz w:val="24"/>
          </w:rPr>
          <w:delText>UiPart</w:delText>
        </w:r>
        <w:r w:rsidRPr="00506CF8" w:rsidDel="00212605">
          <w:delText xml:space="preserve"> class and they can be loaded using the </w:delText>
        </w:r>
        <w:r w:rsidRPr="00506CF8" w:rsidDel="00212605">
          <w:rPr>
            <w:rStyle w:val="VerbatimChar"/>
            <w:rFonts w:asciiTheme="minorHAnsi" w:hAnsiTheme="minorHAnsi"/>
            <w:b/>
            <w:sz w:val="24"/>
          </w:rPr>
          <w:delText>UiPartLoader</w:delText>
        </w:r>
        <w:r w:rsidRPr="00506CF8" w:rsidDel="00212605">
          <w:delText>.</w:delText>
        </w:r>
      </w:del>
    </w:p>
    <w:p w14:paraId="47DC4A84" w14:textId="77777777" w:rsidR="00F114B2" w:rsidRPr="00506CF8" w:rsidRDefault="00CB19D9">
      <w:pPr>
        <w:pStyle w:val="BodyText"/>
      </w:pPr>
      <w:r w:rsidRPr="00506CF8">
        <w:t xml:space="preserve">The </w:t>
      </w:r>
      <w:r w:rsidRPr="00506CF8">
        <w:rPr>
          <w:rStyle w:val="VerbatimChar"/>
          <w:rFonts w:asciiTheme="minorHAnsi" w:hAnsiTheme="minorHAnsi"/>
          <w:sz w:val="24"/>
        </w:rPr>
        <w:t>UI</w:t>
      </w:r>
      <w:r w:rsidRPr="00506CF8">
        <w:t xml:space="preserve"> component uses JavaFx UI framework. The layout of these UI parts </w:t>
      </w:r>
      <w:r w:rsidRPr="00F528A4">
        <w:rPr>
          <w:noProof/>
        </w:rPr>
        <w:t>are</w:t>
      </w:r>
      <w:r w:rsidRPr="00506CF8">
        <w:t xml:space="preserve"> defined in matching </w:t>
      </w:r>
      <w:r w:rsidRPr="00506CF8">
        <w:rPr>
          <w:rStyle w:val="VerbatimChar"/>
          <w:rFonts w:asciiTheme="minorHAnsi" w:hAnsiTheme="minorHAnsi"/>
          <w:sz w:val="24"/>
        </w:rPr>
        <w:t>.fxml</w:t>
      </w:r>
      <w:r w:rsidRPr="00506CF8">
        <w:t xml:space="preserve"> files that are in the </w:t>
      </w:r>
      <w:r w:rsidRPr="00506CF8">
        <w:rPr>
          <w:rStyle w:val="VerbatimChar"/>
          <w:rFonts w:asciiTheme="minorHAnsi" w:hAnsiTheme="minorHAnsi"/>
          <w:sz w:val="24"/>
        </w:rPr>
        <w:t>src/main/resources/view</w:t>
      </w:r>
      <w:r w:rsidRPr="00506CF8">
        <w:t xml:space="preserve"> folder. For example, the layout of the </w:t>
      </w:r>
      <w:hyperlink r:id="rId18">
        <w:r w:rsidRPr="00506CF8">
          <w:rPr>
            <w:rStyle w:val="Hyperlink"/>
          </w:rPr>
          <w:t>MainWindow</w:t>
        </w:r>
      </w:hyperlink>
      <w:r w:rsidRPr="00506CF8">
        <w:t xml:space="preserve"> is specified in </w:t>
      </w:r>
      <w:hyperlink r:id="rId19">
        <w:r w:rsidRPr="00506CF8">
          <w:rPr>
            <w:rStyle w:val="Hyperlink"/>
          </w:rPr>
          <w:t>MainWindow.fxml</w:t>
        </w:r>
      </w:hyperlink>
    </w:p>
    <w:p w14:paraId="69238F41" w14:textId="77777777" w:rsidR="00506CF8" w:rsidRDefault="00CB19D9">
      <w:pPr>
        <w:pStyle w:val="BodyText"/>
      </w:pPr>
      <w:r w:rsidRPr="00506CF8">
        <w:t xml:space="preserve">The </w:t>
      </w:r>
      <w:r w:rsidRPr="00506CF8">
        <w:rPr>
          <w:rStyle w:val="VerbatimChar"/>
          <w:rFonts w:asciiTheme="minorHAnsi" w:hAnsiTheme="minorHAnsi"/>
          <w:sz w:val="24"/>
        </w:rPr>
        <w:t>UI</w:t>
      </w:r>
      <w:r w:rsidRPr="00506CF8">
        <w:t xml:space="preserve"> component will </w:t>
      </w:r>
    </w:p>
    <w:p w14:paraId="143BA0A2" w14:textId="77777777" w:rsidR="00506CF8" w:rsidRDefault="00CB19D9" w:rsidP="00CB19D9">
      <w:pPr>
        <w:pStyle w:val="BodyText"/>
        <w:numPr>
          <w:ilvl w:val="0"/>
          <w:numId w:val="30"/>
        </w:numPr>
      </w:pPr>
      <w:r w:rsidRPr="00506CF8">
        <w:t xml:space="preserve">Execute user commands using the </w:t>
      </w:r>
      <w:r w:rsidRPr="00506CF8">
        <w:rPr>
          <w:rStyle w:val="VerbatimChar"/>
          <w:rFonts w:asciiTheme="minorHAnsi" w:hAnsiTheme="minorHAnsi"/>
          <w:sz w:val="24"/>
        </w:rPr>
        <w:t>Logic</w:t>
      </w:r>
      <w:r w:rsidRPr="00506CF8">
        <w:t xml:space="preserve"> component. </w:t>
      </w:r>
    </w:p>
    <w:p w14:paraId="4E8E2F88" w14:textId="77777777" w:rsidR="00506CF8" w:rsidRDefault="00CB19D9" w:rsidP="00CB19D9">
      <w:pPr>
        <w:pStyle w:val="BodyText"/>
        <w:numPr>
          <w:ilvl w:val="0"/>
          <w:numId w:val="30"/>
        </w:numPr>
      </w:pPr>
      <w:r w:rsidRPr="00506CF8">
        <w:t xml:space="preserve">Bind itself to some data in the </w:t>
      </w:r>
      <w:r w:rsidRPr="00506CF8">
        <w:rPr>
          <w:rStyle w:val="VerbatimChar"/>
          <w:rFonts w:asciiTheme="minorHAnsi" w:hAnsiTheme="minorHAnsi"/>
          <w:sz w:val="24"/>
        </w:rPr>
        <w:t>Model</w:t>
      </w:r>
      <w:r w:rsidRPr="00506CF8">
        <w:t xml:space="preserve"> so that the UI can auto-update when data in the </w:t>
      </w:r>
      <w:r w:rsidRPr="00506CF8">
        <w:rPr>
          <w:rStyle w:val="VerbatimChar"/>
          <w:rFonts w:asciiTheme="minorHAnsi" w:hAnsiTheme="minorHAnsi"/>
          <w:sz w:val="24"/>
        </w:rPr>
        <w:t>Model</w:t>
      </w:r>
      <w:r w:rsidRPr="00506CF8">
        <w:t xml:space="preserve"> change. </w:t>
      </w:r>
    </w:p>
    <w:p w14:paraId="3FC25597" w14:textId="77777777" w:rsidR="00F114B2" w:rsidRPr="00506CF8" w:rsidRDefault="00CB19D9" w:rsidP="00CB19D9">
      <w:pPr>
        <w:pStyle w:val="BodyText"/>
        <w:numPr>
          <w:ilvl w:val="0"/>
          <w:numId w:val="30"/>
        </w:numPr>
      </w:pPr>
      <w:r w:rsidRPr="00506CF8">
        <w:t>Respond to events raised from various parts of the App and updates the UI accordingly.</w:t>
      </w:r>
    </w:p>
    <w:p w14:paraId="1D5A4BE3" w14:textId="77777777" w:rsidR="00F114B2" w:rsidRPr="00506CF8" w:rsidRDefault="00CB19D9">
      <w:pPr>
        <w:pStyle w:val="Heading3"/>
        <w:rPr>
          <w:rFonts w:asciiTheme="minorHAnsi" w:hAnsiTheme="minorHAnsi"/>
        </w:rPr>
      </w:pPr>
      <w:bookmarkStart w:id="30" w:name="logic-component"/>
      <w:bookmarkStart w:id="31" w:name="_Toc464424201"/>
      <w:bookmarkEnd w:id="30"/>
      <w:r w:rsidRPr="00506CF8">
        <w:rPr>
          <w:rFonts w:asciiTheme="minorHAnsi" w:hAnsiTheme="minorHAnsi"/>
        </w:rPr>
        <w:lastRenderedPageBreak/>
        <w:t>3.3 Logic component</w:t>
      </w:r>
      <w:bookmarkEnd w:id="31"/>
    </w:p>
    <w:p w14:paraId="2C1E08A0" w14:textId="77777777" w:rsidR="00F114B2" w:rsidRPr="00506CF8" w:rsidRDefault="00506CF8" w:rsidP="009C45B0">
      <w:pPr>
        <w:pStyle w:val="FirstParagraph"/>
        <w:jc w:val="center"/>
      </w:pPr>
      <w:r w:rsidRPr="00506CF8">
        <w:rPr>
          <w:noProof/>
          <w:lang w:val="en-GB" w:eastAsia="zh-CN"/>
        </w:rPr>
        <w:drawing>
          <wp:inline distT="0" distB="0" distL="0" distR="0" wp14:anchorId="37A2D2B9" wp14:editId="7C7AD540">
            <wp:extent cx="4654550" cy="3421093"/>
            <wp:effectExtent l="0" t="0" r="0" b="0"/>
            <wp:docPr id="6" name="Picture 6" descr="https://github.com/CS2103AUG2016-W10-C3/main/raw/master/docs/images/Logic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CS2103AUG2016-W10-C3/main/raw/master/docs/images/LogicClassDiagr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71402" cy="3433479"/>
                    </a:xfrm>
                    <a:prstGeom prst="rect">
                      <a:avLst/>
                    </a:prstGeom>
                    <a:noFill/>
                    <a:ln>
                      <a:noFill/>
                    </a:ln>
                  </pic:spPr>
                </pic:pic>
              </a:graphicData>
            </a:graphic>
          </wp:inline>
        </w:drawing>
      </w:r>
    </w:p>
    <w:p w14:paraId="173DAEB4" w14:textId="77777777" w:rsidR="00F114B2" w:rsidRPr="00506CF8" w:rsidRDefault="00CB19D9">
      <w:pPr>
        <w:pStyle w:val="BodyText"/>
      </w:pPr>
      <w:r w:rsidRPr="00506CF8">
        <w:rPr>
          <w:b/>
        </w:rPr>
        <w:t>API</w:t>
      </w:r>
      <w:r w:rsidRPr="00506CF8">
        <w:t xml:space="preserve"> : </w:t>
      </w:r>
      <w:hyperlink r:id="rId20">
        <w:r w:rsidRPr="00506CF8">
          <w:rPr>
            <w:rStyle w:val="Hyperlink"/>
          </w:rPr>
          <w:t>Logic.java</w:t>
        </w:r>
      </w:hyperlink>
    </w:p>
    <w:p w14:paraId="3463FB4B" w14:textId="77777777" w:rsidR="00F114B2" w:rsidRPr="00506CF8" w:rsidRDefault="00CB19D9" w:rsidP="00CB19D9">
      <w:pPr>
        <w:pStyle w:val="Compact"/>
        <w:numPr>
          <w:ilvl w:val="0"/>
          <w:numId w:val="7"/>
        </w:numPr>
      </w:pPr>
      <w:r w:rsidRPr="00506CF8">
        <w:rPr>
          <w:rStyle w:val="VerbatimChar"/>
          <w:rFonts w:asciiTheme="minorHAnsi" w:hAnsiTheme="minorHAnsi"/>
          <w:sz w:val="24"/>
        </w:rPr>
        <w:t>Logic</w:t>
      </w:r>
      <w:r w:rsidRPr="00506CF8">
        <w:t xml:space="preserve"> uses the </w:t>
      </w:r>
      <w:r w:rsidRPr="00506CF8">
        <w:rPr>
          <w:rStyle w:val="VerbatimChar"/>
          <w:rFonts w:asciiTheme="minorHAnsi" w:hAnsiTheme="minorHAnsi"/>
          <w:sz w:val="24"/>
        </w:rPr>
        <w:t>Parser</w:t>
      </w:r>
      <w:r w:rsidRPr="00506CF8">
        <w:t xml:space="preserve"> class to parse the user command.</w:t>
      </w:r>
    </w:p>
    <w:p w14:paraId="7AAC4628" w14:textId="77777777" w:rsidR="00F114B2" w:rsidRPr="00506CF8" w:rsidRDefault="00CB19D9" w:rsidP="00CB19D9">
      <w:pPr>
        <w:pStyle w:val="Compact"/>
        <w:numPr>
          <w:ilvl w:val="0"/>
          <w:numId w:val="7"/>
        </w:numPr>
      </w:pPr>
      <w:r w:rsidRPr="00506CF8">
        <w:t xml:space="preserve">This results in a </w:t>
      </w:r>
      <w:r w:rsidRPr="00506CF8">
        <w:rPr>
          <w:rStyle w:val="VerbatimChar"/>
          <w:rFonts w:asciiTheme="minorHAnsi" w:hAnsiTheme="minorHAnsi"/>
          <w:sz w:val="24"/>
        </w:rPr>
        <w:t>Command</w:t>
      </w:r>
      <w:r w:rsidRPr="00506CF8">
        <w:t xml:space="preserve"> object which is executed by the </w:t>
      </w:r>
      <w:r w:rsidRPr="00506CF8">
        <w:rPr>
          <w:rStyle w:val="VerbatimChar"/>
          <w:rFonts w:asciiTheme="minorHAnsi" w:hAnsiTheme="minorHAnsi"/>
          <w:sz w:val="24"/>
        </w:rPr>
        <w:t>LogicManager</w:t>
      </w:r>
      <w:r w:rsidRPr="00506CF8">
        <w:t>.</w:t>
      </w:r>
    </w:p>
    <w:p w14:paraId="3E0C6B89" w14:textId="77777777" w:rsidR="00F114B2" w:rsidRPr="00506CF8" w:rsidRDefault="00CB19D9" w:rsidP="00CB19D9">
      <w:pPr>
        <w:pStyle w:val="Compact"/>
        <w:numPr>
          <w:ilvl w:val="0"/>
          <w:numId w:val="7"/>
        </w:numPr>
      </w:pPr>
      <w:r w:rsidRPr="00506CF8">
        <w:t xml:space="preserve">The command execution can affect the </w:t>
      </w:r>
      <w:r w:rsidRPr="00506CF8">
        <w:rPr>
          <w:rStyle w:val="VerbatimChar"/>
          <w:rFonts w:asciiTheme="minorHAnsi" w:hAnsiTheme="minorHAnsi"/>
          <w:sz w:val="24"/>
        </w:rPr>
        <w:t>Model</w:t>
      </w:r>
      <w:r w:rsidRPr="00506CF8">
        <w:t xml:space="preserve"> (e.g. adding a task) and/or raise events.</w:t>
      </w:r>
    </w:p>
    <w:p w14:paraId="7D863C1C" w14:textId="77777777" w:rsidR="00F114B2" w:rsidRPr="00506CF8" w:rsidRDefault="00CB19D9" w:rsidP="00CB19D9">
      <w:pPr>
        <w:pStyle w:val="Compact"/>
        <w:numPr>
          <w:ilvl w:val="0"/>
          <w:numId w:val="7"/>
        </w:numPr>
      </w:pPr>
      <w:r w:rsidRPr="00506CF8">
        <w:t xml:space="preserve">The result of the command execution is encapsulated as a </w:t>
      </w:r>
      <w:r w:rsidRPr="00506CF8">
        <w:rPr>
          <w:rStyle w:val="VerbatimChar"/>
          <w:rFonts w:asciiTheme="minorHAnsi" w:hAnsiTheme="minorHAnsi"/>
          <w:sz w:val="24"/>
        </w:rPr>
        <w:t>CommandResult</w:t>
      </w:r>
      <w:r w:rsidRPr="00506CF8">
        <w:t xml:space="preserve"> object which is passed back to the </w:t>
      </w:r>
      <w:r w:rsidRPr="00F528A4">
        <w:rPr>
          <w:rStyle w:val="VerbatimChar"/>
          <w:rFonts w:asciiTheme="minorHAnsi" w:hAnsiTheme="minorHAnsi"/>
          <w:noProof/>
          <w:sz w:val="24"/>
        </w:rPr>
        <w:t>U</w:t>
      </w:r>
      <w:r w:rsidR="00F528A4">
        <w:rPr>
          <w:rStyle w:val="VerbatimChar"/>
          <w:rFonts w:asciiTheme="minorHAnsi" w:hAnsiTheme="minorHAnsi"/>
          <w:noProof/>
          <w:sz w:val="24"/>
        </w:rPr>
        <w:t>I</w:t>
      </w:r>
      <w:r w:rsidRPr="00506CF8">
        <w:t>.</w:t>
      </w:r>
    </w:p>
    <w:p w14:paraId="21BCFA1B" w14:textId="77777777" w:rsidR="00F114B2" w:rsidRPr="00506CF8" w:rsidRDefault="00CB19D9">
      <w:pPr>
        <w:pStyle w:val="FirstParagraph"/>
      </w:pPr>
      <w:r w:rsidRPr="00506CF8">
        <w:t xml:space="preserve">Below, you will find the Sequence Diagram for interactions within the </w:t>
      </w:r>
      <w:r w:rsidRPr="00506CF8">
        <w:rPr>
          <w:rStyle w:val="VerbatimChar"/>
          <w:rFonts w:asciiTheme="minorHAnsi" w:hAnsiTheme="minorHAnsi"/>
          <w:sz w:val="24"/>
        </w:rPr>
        <w:t>Logic</w:t>
      </w:r>
      <w:r w:rsidRPr="00506CF8">
        <w:t xml:space="preserve"> component for the </w:t>
      </w:r>
      <w:r w:rsidRPr="007A6A91">
        <w:rPr>
          <w:rStyle w:val="VerbatimChar"/>
          <w:rFonts w:ascii="Courier New" w:hAnsi="Courier New" w:cs="Courier New"/>
          <w:sz w:val="24"/>
        </w:rPr>
        <w:t>execute("delete 1")</w:t>
      </w:r>
      <w:r w:rsidRPr="00506CF8">
        <w:t xml:space="preserve"> API call. </w:t>
      </w:r>
    </w:p>
    <w:p w14:paraId="69D3A211" w14:textId="77777777" w:rsidR="00506CF8" w:rsidRPr="00506CF8" w:rsidRDefault="00506CF8" w:rsidP="009C45B0">
      <w:pPr>
        <w:pStyle w:val="BodyText"/>
        <w:jc w:val="center"/>
      </w:pPr>
      <w:r w:rsidRPr="00506CF8">
        <w:rPr>
          <w:noProof/>
          <w:lang w:val="en-GB" w:eastAsia="zh-CN"/>
        </w:rPr>
        <w:drawing>
          <wp:inline distT="0" distB="0" distL="0" distR="0" wp14:anchorId="0F53F47C" wp14:editId="22D6F2D2">
            <wp:extent cx="5538452" cy="2470150"/>
            <wp:effectExtent l="0" t="0" r="0" b="0"/>
            <wp:docPr id="7" name="Picture 7" descr="https://github.com/CS2103AUG2016-W10-C3/main/raw/master/docs/images/DeletePersonSdFor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CS2103AUG2016-W10-C3/main/raw/master/docs/images/DeletePersonSdForLogic.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52747" cy="2476525"/>
                    </a:xfrm>
                    <a:prstGeom prst="rect">
                      <a:avLst/>
                    </a:prstGeom>
                    <a:noFill/>
                    <a:ln>
                      <a:noFill/>
                    </a:ln>
                  </pic:spPr>
                </pic:pic>
              </a:graphicData>
            </a:graphic>
          </wp:inline>
        </w:drawing>
      </w:r>
    </w:p>
    <w:p w14:paraId="76FD5238" w14:textId="77777777" w:rsidR="00F114B2" w:rsidRPr="00506CF8" w:rsidRDefault="00CB19D9">
      <w:pPr>
        <w:pStyle w:val="Heading3"/>
        <w:rPr>
          <w:rFonts w:asciiTheme="minorHAnsi" w:hAnsiTheme="minorHAnsi"/>
        </w:rPr>
      </w:pPr>
      <w:bookmarkStart w:id="32" w:name="model-component"/>
      <w:bookmarkStart w:id="33" w:name="_Toc464424202"/>
      <w:bookmarkEnd w:id="32"/>
      <w:r w:rsidRPr="00506CF8">
        <w:rPr>
          <w:rFonts w:asciiTheme="minorHAnsi" w:hAnsiTheme="minorHAnsi"/>
        </w:rPr>
        <w:lastRenderedPageBreak/>
        <w:t>3.4 Model component</w:t>
      </w:r>
      <w:bookmarkEnd w:id="33"/>
    </w:p>
    <w:p w14:paraId="6F482BB2" w14:textId="77777777" w:rsidR="00F114B2" w:rsidRPr="00506CF8" w:rsidRDefault="00506CF8">
      <w:pPr>
        <w:pStyle w:val="FirstParagraph"/>
      </w:pPr>
      <w:r w:rsidRPr="00506CF8">
        <w:rPr>
          <w:noProof/>
          <w:lang w:val="en-GB" w:eastAsia="zh-CN"/>
        </w:rPr>
        <w:drawing>
          <wp:inline distT="0" distB="0" distL="0" distR="0" wp14:anchorId="2B2E177D" wp14:editId="2247EEE7">
            <wp:extent cx="5943600" cy="3821735"/>
            <wp:effectExtent l="0" t="0" r="0" b="0"/>
            <wp:docPr id="8" name="Picture 8" descr="https://github.com/CS2103AUG2016-W10-C3/main/raw/master/docs/images/Mode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ithub.com/CS2103AUG2016-W10-C3/main/raw/master/docs/images/ModelClassDiagra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821735"/>
                    </a:xfrm>
                    <a:prstGeom prst="rect">
                      <a:avLst/>
                    </a:prstGeom>
                    <a:noFill/>
                    <a:ln>
                      <a:noFill/>
                    </a:ln>
                  </pic:spPr>
                </pic:pic>
              </a:graphicData>
            </a:graphic>
          </wp:inline>
        </w:drawing>
      </w:r>
    </w:p>
    <w:p w14:paraId="3EC14785" w14:textId="77777777" w:rsidR="00F114B2" w:rsidRPr="00506CF8" w:rsidRDefault="00CB19D9">
      <w:pPr>
        <w:pStyle w:val="BodyText"/>
      </w:pPr>
      <w:r w:rsidRPr="00506CF8">
        <w:rPr>
          <w:b/>
        </w:rPr>
        <w:t>API</w:t>
      </w:r>
      <w:r w:rsidRPr="00506CF8">
        <w:t xml:space="preserve"> : </w:t>
      </w:r>
      <w:hyperlink r:id="rId23">
        <w:r w:rsidRPr="00506CF8">
          <w:rPr>
            <w:rStyle w:val="Hyperlink"/>
          </w:rPr>
          <w:t>Model.java</w:t>
        </w:r>
      </w:hyperlink>
    </w:p>
    <w:p w14:paraId="17E19CE6" w14:textId="77777777" w:rsidR="00506CF8" w:rsidRPr="00506CF8" w:rsidRDefault="00CB19D9">
      <w:pPr>
        <w:pStyle w:val="BodyText"/>
      </w:pPr>
      <w:r w:rsidRPr="00506CF8">
        <w:t xml:space="preserve">The </w:t>
      </w:r>
      <w:r w:rsidRPr="00506CF8">
        <w:rPr>
          <w:rStyle w:val="VerbatimChar"/>
          <w:rFonts w:asciiTheme="minorHAnsi" w:hAnsiTheme="minorHAnsi"/>
          <w:sz w:val="24"/>
        </w:rPr>
        <w:t>Model</w:t>
      </w:r>
      <w:r w:rsidRPr="00506CF8">
        <w:t xml:space="preserve">, </w:t>
      </w:r>
    </w:p>
    <w:p w14:paraId="454CE664" w14:textId="77777777" w:rsidR="00506CF8" w:rsidRPr="00506CF8" w:rsidRDefault="00CB19D9" w:rsidP="00CB19D9">
      <w:pPr>
        <w:pStyle w:val="BodyText"/>
        <w:numPr>
          <w:ilvl w:val="0"/>
          <w:numId w:val="31"/>
        </w:numPr>
      </w:pPr>
      <w:r w:rsidRPr="00506CF8">
        <w:t xml:space="preserve">stores a </w:t>
      </w:r>
      <w:r w:rsidRPr="00702257">
        <w:rPr>
          <w:rStyle w:val="VerbatimChar"/>
          <w:rFonts w:ascii="Courier New" w:hAnsi="Courier New" w:cs="Courier New"/>
          <w:sz w:val="24"/>
        </w:rPr>
        <w:t>UserPref</w:t>
      </w:r>
      <w:r w:rsidRPr="00702257">
        <w:t xml:space="preserve"> </w:t>
      </w:r>
      <w:r w:rsidRPr="00506CF8">
        <w:t xml:space="preserve">object that represents the user's preferences. </w:t>
      </w:r>
    </w:p>
    <w:p w14:paraId="322F6511" w14:textId="77777777" w:rsidR="00506CF8" w:rsidRPr="00506CF8" w:rsidRDefault="00CB19D9" w:rsidP="00CB19D9">
      <w:pPr>
        <w:pStyle w:val="BodyText"/>
        <w:numPr>
          <w:ilvl w:val="0"/>
          <w:numId w:val="31"/>
        </w:numPr>
      </w:pPr>
      <w:r w:rsidRPr="00506CF8">
        <w:t xml:space="preserve">stores the To-Do data. </w:t>
      </w:r>
    </w:p>
    <w:p w14:paraId="5F4515BD" w14:textId="77777777" w:rsidR="00506CF8" w:rsidRPr="00506CF8" w:rsidRDefault="00CB19D9" w:rsidP="00CB19D9">
      <w:pPr>
        <w:pStyle w:val="BodyText"/>
        <w:numPr>
          <w:ilvl w:val="0"/>
          <w:numId w:val="31"/>
        </w:numPr>
      </w:pPr>
      <w:r w:rsidRPr="00506CF8">
        <w:t xml:space="preserve">exposes a </w:t>
      </w:r>
      <w:r w:rsidRPr="007A6A91">
        <w:rPr>
          <w:rStyle w:val="VerbatimChar"/>
          <w:rFonts w:ascii="Courier New" w:hAnsi="Courier New" w:cs="Courier New"/>
          <w:sz w:val="24"/>
        </w:rPr>
        <w:t>UnmodifiableObservableList&lt;ReadOnlyTask&gt;</w:t>
      </w:r>
      <w:r w:rsidRPr="00506CF8">
        <w:t xml:space="preserve"> that can be 'observed' e.g. the UI can be bound to this list so that the UI automatically updates when the data in the list change. </w:t>
      </w:r>
    </w:p>
    <w:p w14:paraId="785FE852" w14:textId="77777777" w:rsidR="00F114B2" w:rsidRDefault="00CB19D9" w:rsidP="00CB19D9">
      <w:pPr>
        <w:pStyle w:val="BodyText"/>
        <w:numPr>
          <w:ilvl w:val="0"/>
          <w:numId w:val="31"/>
        </w:numPr>
      </w:pPr>
      <w:r w:rsidRPr="00506CF8">
        <w:t>does not depend on any of the other three components.</w:t>
      </w:r>
    </w:p>
    <w:p w14:paraId="12608AE0" w14:textId="77777777" w:rsidR="009C45B0" w:rsidRPr="00506CF8" w:rsidRDefault="009C45B0" w:rsidP="009C45B0">
      <w:pPr>
        <w:pStyle w:val="BodyText"/>
      </w:pPr>
    </w:p>
    <w:p w14:paraId="1CBC7B3C" w14:textId="77777777" w:rsidR="00F114B2" w:rsidRPr="00506CF8" w:rsidRDefault="00CB19D9">
      <w:pPr>
        <w:pStyle w:val="Heading3"/>
        <w:rPr>
          <w:rFonts w:asciiTheme="minorHAnsi" w:hAnsiTheme="minorHAnsi"/>
        </w:rPr>
      </w:pPr>
      <w:bookmarkStart w:id="34" w:name="storage-component"/>
      <w:bookmarkStart w:id="35" w:name="_Toc464424203"/>
      <w:bookmarkEnd w:id="34"/>
      <w:r w:rsidRPr="00506CF8">
        <w:rPr>
          <w:rFonts w:asciiTheme="minorHAnsi" w:hAnsiTheme="minorHAnsi"/>
        </w:rPr>
        <w:lastRenderedPageBreak/>
        <w:t>3.5 Storage component</w:t>
      </w:r>
      <w:bookmarkEnd w:id="35"/>
    </w:p>
    <w:p w14:paraId="05D067B2" w14:textId="77777777" w:rsidR="00F114B2" w:rsidRPr="00506CF8" w:rsidRDefault="00506CF8">
      <w:pPr>
        <w:pStyle w:val="FirstParagraph"/>
      </w:pPr>
      <w:r w:rsidRPr="00506CF8">
        <w:rPr>
          <w:noProof/>
          <w:lang w:val="en-GB" w:eastAsia="zh-CN"/>
        </w:rPr>
        <w:drawing>
          <wp:inline distT="0" distB="0" distL="0" distR="0" wp14:anchorId="3CA4DB40" wp14:editId="1B7BFD18">
            <wp:extent cx="5943600" cy="1260043"/>
            <wp:effectExtent l="0" t="0" r="0" b="0"/>
            <wp:docPr id="9" name="Picture 9" descr="https://github.com/CS2103AUG2016-W10-C3/main/raw/master/docs/images/Storag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CS2103AUG2016-W10-C3/main/raw/master/docs/images/StorageClass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260043"/>
                    </a:xfrm>
                    <a:prstGeom prst="rect">
                      <a:avLst/>
                    </a:prstGeom>
                    <a:noFill/>
                    <a:ln>
                      <a:noFill/>
                    </a:ln>
                  </pic:spPr>
                </pic:pic>
              </a:graphicData>
            </a:graphic>
          </wp:inline>
        </w:drawing>
      </w:r>
    </w:p>
    <w:p w14:paraId="2726C24D" w14:textId="77777777" w:rsidR="00F114B2" w:rsidRPr="00506CF8" w:rsidRDefault="00CB19D9">
      <w:pPr>
        <w:pStyle w:val="BodyText"/>
      </w:pPr>
      <w:r w:rsidRPr="00506CF8">
        <w:rPr>
          <w:b/>
        </w:rPr>
        <w:t>API</w:t>
      </w:r>
      <w:r w:rsidRPr="00506CF8">
        <w:t xml:space="preserve"> : </w:t>
      </w:r>
      <w:hyperlink r:id="rId25">
        <w:r w:rsidRPr="00506CF8">
          <w:rPr>
            <w:rStyle w:val="Hyperlink"/>
          </w:rPr>
          <w:t>Storage.java</w:t>
        </w:r>
      </w:hyperlink>
    </w:p>
    <w:p w14:paraId="14F8C503" w14:textId="77777777" w:rsidR="00506CF8" w:rsidRPr="00506CF8" w:rsidRDefault="00CB19D9">
      <w:pPr>
        <w:pStyle w:val="BodyText"/>
      </w:pPr>
      <w:r w:rsidRPr="00506CF8">
        <w:t xml:space="preserve">The </w:t>
      </w:r>
      <w:r w:rsidRPr="00506CF8">
        <w:rPr>
          <w:rStyle w:val="VerbatimChar"/>
          <w:rFonts w:asciiTheme="minorHAnsi" w:hAnsiTheme="minorHAnsi"/>
          <w:sz w:val="24"/>
        </w:rPr>
        <w:t>Storage</w:t>
      </w:r>
      <w:r w:rsidRPr="00506CF8">
        <w:t xml:space="preserve"> component,</w:t>
      </w:r>
    </w:p>
    <w:p w14:paraId="26AAD10B" w14:textId="77777777" w:rsidR="00506CF8" w:rsidRPr="00506CF8" w:rsidRDefault="00CB19D9" w:rsidP="00CB19D9">
      <w:pPr>
        <w:pStyle w:val="BodyText"/>
        <w:numPr>
          <w:ilvl w:val="0"/>
          <w:numId w:val="32"/>
        </w:numPr>
      </w:pPr>
      <w:r w:rsidRPr="00506CF8">
        <w:t>can save</w:t>
      </w:r>
      <w:r w:rsidR="00702257">
        <w:rPr>
          <w:rFonts w:ascii="Courier New" w:hAnsi="Courier New" w:cs="Courier New"/>
        </w:rPr>
        <w:t xml:space="preserve"> </w:t>
      </w:r>
      <w:r w:rsidRPr="00702257">
        <w:rPr>
          <w:rStyle w:val="VerbatimChar"/>
          <w:rFonts w:ascii="Courier New" w:hAnsi="Courier New" w:cs="Courier New"/>
          <w:sz w:val="24"/>
        </w:rPr>
        <w:t>UserPref</w:t>
      </w:r>
      <w:r w:rsidRPr="00506CF8">
        <w:t xml:space="preserve"> objects in </w:t>
      </w:r>
      <w:r w:rsidR="00702257">
        <w:t>.</w:t>
      </w:r>
      <w:r w:rsidRPr="00506CF8">
        <w:t xml:space="preserve">json format and read it back. </w:t>
      </w:r>
    </w:p>
    <w:p w14:paraId="02225B62" w14:textId="77777777" w:rsidR="00F114B2" w:rsidRPr="00506CF8" w:rsidRDefault="00CB19D9" w:rsidP="00CB19D9">
      <w:pPr>
        <w:pStyle w:val="BodyText"/>
        <w:numPr>
          <w:ilvl w:val="0"/>
          <w:numId w:val="32"/>
        </w:numPr>
      </w:pPr>
      <w:r w:rsidRPr="00506CF8">
        <w:t xml:space="preserve">can save the SmartyDo data in </w:t>
      </w:r>
      <w:r w:rsidR="00F528A4">
        <w:rPr>
          <w:noProof/>
        </w:rPr>
        <w:t>XML</w:t>
      </w:r>
      <w:r w:rsidRPr="00506CF8">
        <w:t xml:space="preserve"> format and read it back.</w:t>
      </w:r>
    </w:p>
    <w:p w14:paraId="7B185D8B" w14:textId="77777777" w:rsidR="00F114B2" w:rsidRPr="00506CF8" w:rsidRDefault="00CB19D9">
      <w:pPr>
        <w:pStyle w:val="Heading3"/>
        <w:rPr>
          <w:rFonts w:asciiTheme="minorHAnsi" w:hAnsiTheme="minorHAnsi"/>
        </w:rPr>
      </w:pPr>
      <w:bookmarkStart w:id="36" w:name="common-classes"/>
      <w:bookmarkStart w:id="37" w:name="_Toc464424204"/>
      <w:bookmarkEnd w:id="36"/>
      <w:r w:rsidRPr="00506CF8">
        <w:rPr>
          <w:rFonts w:asciiTheme="minorHAnsi" w:hAnsiTheme="minorHAnsi"/>
        </w:rPr>
        <w:t>3.6 Common classes</w:t>
      </w:r>
      <w:bookmarkEnd w:id="37"/>
    </w:p>
    <w:p w14:paraId="70C99E5F" w14:textId="77777777" w:rsidR="00F114B2" w:rsidRPr="00506CF8" w:rsidRDefault="00CB19D9">
      <w:pPr>
        <w:pStyle w:val="FirstParagraph"/>
      </w:pPr>
      <w:r w:rsidRPr="00506CF8">
        <w:t xml:space="preserve">You may find classes used by multiple components are in the </w:t>
      </w:r>
      <w:r w:rsidRPr="00702257">
        <w:rPr>
          <w:rStyle w:val="VerbatimChar"/>
          <w:rFonts w:ascii="Courier New" w:hAnsi="Courier New" w:cs="Courier New"/>
          <w:sz w:val="24"/>
        </w:rPr>
        <w:t>seedu.addressbook.commons</w:t>
      </w:r>
      <w:r w:rsidRPr="00702257">
        <w:t xml:space="preserve"> </w:t>
      </w:r>
      <w:r w:rsidRPr="00506CF8">
        <w:t>package.</w:t>
      </w:r>
    </w:p>
    <w:p w14:paraId="01CDA39E" w14:textId="77777777" w:rsidR="009C45B0" w:rsidRDefault="009C45B0">
      <w:pPr>
        <w:rPr>
          <w:rFonts w:eastAsiaTheme="majorEastAsia" w:cstheme="majorBidi"/>
          <w:b/>
          <w:bCs/>
          <w:color w:val="4F81BD" w:themeColor="accent1"/>
          <w:sz w:val="32"/>
          <w:szCs w:val="32"/>
        </w:rPr>
      </w:pPr>
      <w:bookmarkStart w:id="38" w:name="implementation"/>
      <w:bookmarkEnd w:id="38"/>
      <w:r>
        <w:br w:type="page"/>
      </w:r>
    </w:p>
    <w:p w14:paraId="490A96AD" w14:textId="77777777" w:rsidR="00F114B2" w:rsidRPr="00506CF8" w:rsidRDefault="00CB19D9">
      <w:pPr>
        <w:pStyle w:val="Heading2"/>
        <w:rPr>
          <w:rFonts w:asciiTheme="minorHAnsi" w:hAnsiTheme="minorHAnsi"/>
        </w:rPr>
      </w:pPr>
      <w:bookmarkStart w:id="39" w:name="_Toc464424205"/>
      <w:r w:rsidRPr="00506CF8">
        <w:rPr>
          <w:rFonts w:asciiTheme="minorHAnsi" w:hAnsiTheme="minorHAnsi"/>
        </w:rPr>
        <w:lastRenderedPageBreak/>
        <w:t>4. Implementation</w:t>
      </w:r>
      <w:bookmarkEnd w:id="39"/>
    </w:p>
    <w:p w14:paraId="3643401F" w14:textId="77777777" w:rsidR="00F114B2" w:rsidRPr="00506CF8" w:rsidRDefault="00CB19D9">
      <w:pPr>
        <w:pStyle w:val="Heading3"/>
        <w:rPr>
          <w:rFonts w:asciiTheme="minorHAnsi" w:hAnsiTheme="minorHAnsi"/>
        </w:rPr>
      </w:pPr>
      <w:bookmarkStart w:id="40" w:name="logging"/>
      <w:bookmarkStart w:id="41" w:name="_Toc464424206"/>
      <w:bookmarkEnd w:id="40"/>
      <w:r w:rsidRPr="00506CF8">
        <w:rPr>
          <w:rFonts w:asciiTheme="minorHAnsi" w:hAnsiTheme="minorHAnsi"/>
        </w:rPr>
        <w:t>4.1 Logging</w:t>
      </w:r>
      <w:bookmarkEnd w:id="41"/>
    </w:p>
    <w:p w14:paraId="4CFFA480" w14:textId="77777777" w:rsidR="00F114B2" w:rsidRPr="00506CF8" w:rsidRDefault="00CB19D9">
      <w:pPr>
        <w:pStyle w:val="FirstParagraph"/>
      </w:pPr>
      <w:r w:rsidRPr="00506CF8">
        <w:t xml:space="preserve">We are using </w:t>
      </w:r>
      <w:r w:rsidRPr="00702257">
        <w:rPr>
          <w:rStyle w:val="VerbatimChar"/>
          <w:rFonts w:ascii="Courier New" w:hAnsi="Courier New" w:cs="Courier New"/>
          <w:sz w:val="24"/>
        </w:rPr>
        <w:t>java.util.logging</w:t>
      </w:r>
      <w:r w:rsidRPr="00506CF8">
        <w:t xml:space="preserve"> package for logging. You can use </w:t>
      </w:r>
      <w:r w:rsidRPr="00506CF8">
        <w:rPr>
          <w:rStyle w:val="VerbatimChar"/>
          <w:rFonts w:asciiTheme="minorHAnsi" w:hAnsiTheme="minorHAnsi"/>
          <w:sz w:val="24"/>
        </w:rPr>
        <w:t>LogsCenter</w:t>
      </w:r>
      <w:r w:rsidRPr="00506CF8">
        <w:t xml:space="preserve"> class to manage the logging levels and logging destinations.</w:t>
      </w:r>
    </w:p>
    <w:p w14:paraId="0656A808" w14:textId="77777777" w:rsidR="00F114B2" w:rsidRPr="00506CF8" w:rsidRDefault="00CB19D9" w:rsidP="00CB19D9">
      <w:pPr>
        <w:pStyle w:val="Compact"/>
        <w:numPr>
          <w:ilvl w:val="0"/>
          <w:numId w:val="25"/>
        </w:numPr>
      </w:pPr>
      <w:r w:rsidRPr="00506CF8">
        <w:t xml:space="preserve">You can control the logging level by using the </w:t>
      </w:r>
      <w:r w:rsidRPr="00506CF8">
        <w:rPr>
          <w:rStyle w:val="VerbatimChar"/>
          <w:rFonts w:asciiTheme="minorHAnsi" w:hAnsiTheme="minorHAnsi"/>
          <w:sz w:val="24"/>
        </w:rPr>
        <w:t>logLevel</w:t>
      </w:r>
      <w:r w:rsidRPr="00506CF8">
        <w:t xml:space="preserve"> setting in the configuration file (See </w:t>
      </w:r>
      <w:hyperlink w:anchor="configuration">
        <w:r w:rsidRPr="00506CF8">
          <w:rPr>
            <w:rStyle w:val="Hyperlink"/>
          </w:rPr>
          <w:t>Configuration</w:t>
        </w:r>
      </w:hyperlink>
      <w:r w:rsidRPr="00506CF8">
        <w:t>)</w:t>
      </w:r>
    </w:p>
    <w:p w14:paraId="4578F31A" w14:textId="77777777" w:rsidR="00F114B2" w:rsidRPr="00506CF8" w:rsidRDefault="00CB19D9" w:rsidP="00CB19D9">
      <w:pPr>
        <w:pStyle w:val="Compact"/>
        <w:numPr>
          <w:ilvl w:val="0"/>
          <w:numId w:val="25"/>
        </w:numPr>
      </w:pPr>
      <w:r w:rsidRPr="00506CF8">
        <w:t xml:space="preserve">You can obtain the </w:t>
      </w:r>
      <w:r w:rsidRPr="00506CF8">
        <w:rPr>
          <w:rStyle w:val="VerbatimChar"/>
          <w:rFonts w:asciiTheme="minorHAnsi" w:hAnsiTheme="minorHAnsi"/>
          <w:sz w:val="24"/>
        </w:rPr>
        <w:t>Logger</w:t>
      </w:r>
      <w:r w:rsidRPr="00506CF8">
        <w:t xml:space="preserve"> for a class by using </w:t>
      </w:r>
      <w:r w:rsidRPr="00702257">
        <w:rPr>
          <w:rStyle w:val="VerbatimChar"/>
          <w:rFonts w:ascii="Courier New" w:hAnsi="Courier New" w:cs="Courier New"/>
          <w:sz w:val="24"/>
        </w:rPr>
        <w:t>LogsCenter.getLogger(Class)</w:t>
      </w:r>
      <w:r w:rsidRPr="00506CF8">
        <w:t xml:space="preserve"> which will log messages according to the specified logging level</w:t>
      </w:r>
    </w:p>
    <w:p w14:paraId="4C130F20" w14:textId="77777777" w:rsidR="00F114B2" w:rsidRPr="00506CF8" w:rsidRDefault="00CB19D9" w:rsidP="00CB19D9">
      <w:pPr>
        <w:pStyle w:val="Compact"/>
        <w:numPr>
          <w:ilvl w:val="0"/>
          <w:numId w:val="25"/>
        </w:numPr>
      </w:pPr>
      <w:r w:rsidRPr="00506CF8">
        <w:t xml:space="preserve">Currently log messages are output </w:t>
      </w:r>
      <w:r w:rsidRPr="00F528A4">
        <w:rPr>
          <w:noProof/>
        </w:rPr>
        <w:t>through</w:t>
      </w:r>
      <w:r w:rsidRPr="00506CF8">
        <w:t xml:space="preserve"> </w:t>
      </w:r>
      <w:r w:rsidRPr="00506CF8">
        <w:rPr>
          <w:rStyle w:val="VerbatimChar"/>
          <w:rFonts w:asciiTheme="minorHAnsi" w:hAnsiTheme="minorHAnsi"/>
          <w:sz w:val="24"/>
        </w:rPr>
        <w:t>Console</w:t>
      </w:r>
      <w:r w:rsidRPr="00506CF8">
        <w:t xml:space="preserve"> and to a </w:t>
      </w:r>
      <w:r w:rsidRPr="00506CF8">
        <w:rPr>
          <w:rStyle w:val="VerbatimChar"/>
          <w:rFonts w:asciiTheme="minorHAnsi" w:hAnsiTheme="minorHAnsi"/>
          <w:sz w:val="24"/>
        </w:rPr>
        <w:t>.log</w:t>
      </w:r>
      <w:r w:rsidRPr="00506CF8">
        <w:t xml:space="preserve"> file.</w:t>
      </w:r>
    </w:p>
    <w:p w14:paraId="123820EF" w14:textId="77777777" w:rsidR="00F114B2" w:rsidRPr="00506CF8" w:rsidRDefault="00CB19D9">
      <w:pPr>
        <w:pStyle w:val="FirstParagraph"/>
      </w:pPr>
      <w:r w:rsidRPr="00506CF8">
        <w:rPr>
          <w:b/>
        </w:rPr>
        <w:t>Logging Levels</w:t>
      </w:r>
    </w:p>
    <w:tbl>
      <w:tblPr>
        <w:tblStyle w:val="TableGrid"/>
        <w:tblW w:w="0" w:type="auto"/>
        <w:tblLook w:val="04A0" w:firstRow="1" w:lastRow="0" w:firstColumn="1" w:lastColumn="0" w:noHBand="0" w:noVBand="1"/>
      </w:tblPr>
      <w:tblGrid>
        <w:gridCol w:w="2093"/>
        <w:gridCol w:w="7483"/>
      </w:tblGrid>
      <w:tr w:rsidR="007A6A91" w14:paraId="372714D6" w14:textId="77777777" w:rsidTr="007A6A91">
        <w:tc>
          <w:tcPr>
            <w:tcW w:w="2093" w:type="dxa"/>
          </w:tcPr>
          <w:p w14:paraId="0E54304B" w14:textId="77777777"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Level</w:t>
            </w:r>
          </w:p>
        </w:tc>
        <w:tc>
          <w:tcPr>
            <w:tcW w:w="7483" w:type="dxa"/>
          </w:tcPr>
          <w:p w14:paraId="4ECD5AF4" w14:textId="77777777"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Details</w:t>
            </w:r>
          </w:p>
        </w:tc>
      </w:tr>
      <w:tr w:rsidR="007A6A91" w14:paraId="6529ED65" w14:textId="77777777" w:rsidTr="007A6A91">
        <w:tc>
          <w:tcPr>
            <w:tcW w:w="2093" w:type="dxa"/>
          </w:tcPr>
          <w:p w14:paraId="7157398B" w14:textId="77777777"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Severe</w:t>
            </w:r>
          </w:p>
        </w:tc>
        <w:tc>
          <w:tcPr>
            <w:tcW w:w="7483" w:type="dxa"/>
          </w:tcPr>
          <w:p w14:paraId="3A47879A" w14:textId="77777777" w:rsidR="007A6A91" w:rsidRDefault="007A6A91" w:rsidP="007A6A91">
            <w:pPr>
              <w:pStyle w:val="Compact"/>
              <w:rPr>
                <w:rStyle w:val="VerbatimChar"/>
                <w:rFonts w:asciiTheme="minorHAnsi" w:hAnsiTheme="minorHAnsi"/>
                <w:sz w:val="24"/>
              </w:rPr>
            </w:pPr>
            <w:r w:rsidRPr="00506CF8">
              <w:t>Critical problem detected which may possibly cause the termination of the application</w:t>
            </w:r>
            <w:r>
              <w:t>.</w:t>
            </w:r>
          </w:p>
        </w:tc>
      </w:tr>
      <w:tr w:rsidR="007A6A91" w14:paraId="1EB780B5" w14:textId="77777777" w:rsidTr="007A6A91">
        <w:tc>
          <w:tcPr>
            <w:tcW w:w="2093" w:type="dxa"/>
          </w:tcPr>
          <w:p w14:paraId="14851C5A" w14:textId="77777777"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Warning</w:t>
            </w:r>
          </w:p>
        </w:tc>
        <w:tc>
          <w:tcPr>
            <w:tcW w:w="7483" w:type="dxa"/>
          </w:tcPr>
          <w:p w14:paraId="519D684F" w14:textId="77777777"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Can continue, but with caution.</w:t>
            </w:r>
          </w:p>
        </w:tc>
      </w:tr>
      <w:tr w:rsidR="007A6A91" w14:paraId="7F2A8C65" w14:textId="77777777" w:rsidTr="007A6A91">
        <w:tc>
          <w:tcPr>
            <w:tcW w:w="2093" w:type="dxa"/>
          </w:tcPr>
          <w:p w14:paraId="00D169B6" w14:textId="77777777"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Info</w:t>
            </w:r>
          </w:p>
        </w:tc>
        <w:tc>
          <w:tcPr>
            <w:tcW w:w="7483" w:type="dxa"/>
          </w:tcPr>
          <w:p w14:paraId="7CD1294E" w14:textId="77777777"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Information showing the noteworthy action by the App.</w:t>
            </w:r>
          </w:p>
        </w:tc>
      </w:tr>
      <w:tr w:rsidR="007A6A91" w14:paraId="01DABB7C" w14:textId="77777777" w:rsidTr="007A6A91">
        <w:tc>
          <w:tcPr>
            <w:tcW w:w="2093" w:type="dxa"/>
          </w:tcPr>
          <w:p w14:paraId="1E58FC33" w14:textId="77777777" w:rsidR="007A6A91" w:rsidRDefault="007A6A91" w:rsidP="007A6A91">
            <w:pPr>
              <w:pStyle w:val="Compact"/>
              <w:rPr>
                <w:rStyle w:val="VerbatimChar"/>
                <w:rFonts w:asciiTheme="minorHAnsi" w:hAnsiTheme="minorHAnsi"/>
                <w:sz w:val="24"/>
              </w:rPr>
            </w:pPr>
            <w:r>
              <w:rPr>
                <w:rStyle w:val="VerbatimChar"/>
                <w:rFonts w:asciiTheme="minorHAnsi" w:hAnsiTheme="minorHAnsi"/>
                <w:sz w:val="24"/>
              </w:rPr>
              <w:t>Fine</w:t>
            </w:r>
          </w:p>
        </w:tc>
        <w:tc>
          <w:tcPr>
            <w:tcW w:w="7483" w:type="dxa"/>
          </w:tcPr>
          <w:p w14:paraId="56CFED98" w14:textId="77777777" w:rsidR="007A6A91" w:rsidRDefault="007A6A91" w:rsidP="00702257">
            <w:pPr>
              <w:pStyle w:val="Compact"/>
              <w:rPr>
                <w:rStyle w:val="VerbatimChar"/>
                <w:rFonts w:asciiTheme="minorHAnsi" w:hAnsiTheme="minorHAnsi"/>
                <w:sz w:val="24"/>
              </w:rPr>
            </w:pPr>
            <w:r>
              <w:rPr>
                <w:rStyle w:val="VerbatimChar"/>
                <w:rFonts w:asciiTheme="minorHAnsi" w:hAnsiTheme="minorHAnsi"/>
                <w:sz w:val="24"/>
              </w:rPr>
              <w:t xml:space="preserve">Details that are not usually noteworthy, but may be useful in debugging (e.g. printout of the actual list instead of </w:t>
            </w:r>
            <w:r w:rsidR="00702257">
              <w:rPr>
                <w:rStyle w:val="VerbatimChar"/>
                <w:rFonts w:asciiTheme="minorHAnsi" w:hAnsiTheme="minorHAnsi"/>
                <w:sz w:val="24"/>
              </w:rPr>
              <w:t>its</w:t>
            </w:r>
            <w:r w:rsidR="009C45B0">
              <w:rPr>
                <w:rStyle w:val="VerbatimChar"/>
                <w:rFonts w:asciiTheme="minorHAnsi" w:hAnsiTheme="minorHAnsi"/>
                <w:sz w:val="24"/>
              </w:rPr>
              <w:t xml:space="preserve"> size)</w:t>
            </w:r>
          </w:p>
        </w:tc>
      </w:tr>
    </w:tbl>
    <w:p w14:paraId="3F5740AA" w14:textId="77777777" w:rsidR="00F114B2" w:rsidRPr="00506CF8" w:rsidRDefault="00CB19D9">
      <w:pPr>
        <w:pStyle w:val="Heading3"/>
        <w:rPr>
          <w:rFonts w:asciiTheme="minorHAnsi" w:hAnsiTheme="minorHAnsi"/>
        </w:rPr>
      </w:pPr>
      <w:bookmarkStart w:id="42" w:name="configuration"/>
      <w:bookmarkStart w:id="43" w:name="_Toc464424207"/>
      <w:bookmarkEnd w:id="42"/>
      <w:r w:rsidRPr="00506CF8">
        <w:rPr>
          <w:rFonts w:asciiTheme="minorHAnsi" w:hAnsiTheme="minorHAnsi"/>
        </w:rPr>
        <w:t>4.2 Configuration</w:t>
      </w:r>
      <w:bookmarkEnd w:id="43"/>
    </w:p>
    <w:p w14:paraId="11589194" w14:textId="77777777" w:rsidR="00F114B2" w:rsidRPr="00506CF8" w:rsidRDefault="00CB19D9">
      <w:pPr>
        <w:pStyle w:val="FirstParagraph"/>
      </w:pPr>
      <w:r w:rsidRPr="00506CF8">
        <w:t xml:space="preserve">You can control certain properties of the application (e.g App name, logging level) through the configuration file (default: </w:t>
      </w:r>
      <w:r w:rsidRPr="00506CF8">
        <w:rPr>
          <w:rStyle w:val="VerbatimChar"/>
          <w:rFonts w:asciiTheme="minorHAnsi" w:hAnsiTheme="minorHAnsi"/>
          <w:sz w:val="24"/>
        </w:rPr>
        <w:t>config.json</w:t>
      </w:r>
      <w:r w:rsidRPr="00506CF8">
        <w:t>):</w:t>
      </w:r>
    </w:p>
    <w:p w14:paraId="0DD5A0C1" w14:textId="77777777" w:rsidR="009C45B0" w:rsidRDefault="009C45B0">
      <w:pPr>
        <w:rPr>
          <w:rFonts w:eastAsiaTheme="majorEastAsia" w:cstheme="majorBidi"/>
          <w:b/>
          <w:bCs/>
          <w:color w:val="4F81BD" w:themeColor="accent1"/>
          <w:sz w:val="32"/>
          <w:szCs w:val="32"/>
        </w:rPr>
      </w:pPr>
      <w:bookmarkStart w:id="44" w:name="testing"/>
      <w:bookmarkEnd w:id="44"/>
      <w:r>
        <w:br w:type="page"/>
      </w:r>
    </w:p>
    <w:p w14:paraId="5784B240" w14:textId="77777777" w:rsidR="00F114B2" w:rsidRPr="00506CF8" w:rsidRDefault="00CB19D9">
      <w:pPr>
        <w:pStyle w:val="Heading2"/>
        <w:rPr>
          <w:rFonts w:asciiTheme="minorHAnsi" w:hAnsiTheme="minorHAnsi"/>
        </w:rPr>
      </w:pPr>
      <w:bookmarkStart w:id="45" w:name="_Toc464424208"/>
      <w:r w:rsidRPr="00506CF8">
        <w:rPr>
          <w:rFonts w:asciiTheme="minorHAnsi" w:hAnsiTheme="minorHAnsi"/>
        </w:rPr>
        <w:lastRenderedPageBreak/>
        <w:t>5. Testing</w:t>
      </w:r>
      <w:bookmarkEnd w:id="45"/>
    </w:p>
    <w:p w14:paraId="18B72C8D" w14:textId="77777777" w:rsidR="00F114B2" w:rsidRPr="00506CF8" w:rsidRDefault="00CB19D9">
      <w:pPr>
        <w:pStyle w:val="FirstParagraph"/>
      </w:pPr>
      <w:r w:rsidRPr="00506CF8">
        <w:t xml:space="preserve">You can find tests in the </w:t>
      </w:r>
      <w:r w:rsidRPr="00506CF8">
        <w:rPr>
          <w:rStyle w:val="VerbatimChar"/>
          <w:rFonts w:asciiTheme="minorHAnsi" w:hAnsiTheme="minorHAnsi"/>
          <w:sz w:val="24"/>
        </w:rPr>
        <w:t>./src/test/java</w:t>
      </w:r>
      <w:r w:rsidRPr="00506CF8">
        <w:t xml:space="preserve"> folder.</w:t>
      </w:r>
    </w:p>
    <w:p w14:paraId="4634D4E5" w14:textId="77777777" w:rsidR="00506CF8" w:rsidRPr="00506CF8" w:rsidRDefault="00CB19D9">
      <w:pPr>
        <w:pStyle w:val="BodyText"/>
      </w:pPr>
      <w:r w:rsidRPr="00506CF8">
        <w:rPr>
          <w:b/>
        </w:rPr>
        <w:t>In Eclipse</w:t>
      </w:r>
      <w:r w:rsidR="009C45B0">
        <w:t>:</w:t>
      </w:r>
      <w:r w:rsidRPr="00506CF8">
        <w:t xml:space="preserve"> If you are not using a recent Eclipse version (i.e. </w:t>
      </w:r>
      <w:r w:rsidRPr="00506CF8">
        <w:rPr>
          <w:i/>
        </w:rPr>
        <w:t>Neon</w:t>
      </w:r>
      <w:r w:rsidRPr="00506CF8">
        <w:t xml:space="preserve"> or later), you will need to enable assertions in JUnit tests as described </w:t>
      </w:r>
      <w:r w:rsidR="009C45B0">
        <w:t>in this link: (</w:t>
      </w:r>
      <w:hyperlink r:id="rId26" w:history="1">
        <w:r w:rsidR="009C45B0" w:rsidRPr="00CB483D">
          <w:rPr>
            <w:rStyle w:val="Hyperlink"/>
          </w:rPr>
          <w:t>http://stackoverflow.com/questions/2522897/eclipse-junit-ea-vm-option</w:t>
        </w:r>
      </w:hyperlink>
      <w:r w:rsidR="009C45B0">
        <w:t>)</w:t>
      </w:r>
    </w:p>
    <w:p w14:paraId="73D82D74" w14:textId="77777777" w:rsidR="00F114B2" w:rsidRPr="00506CF8" w:rsidRDefault="00CB19D9" w:rsidP="00CB19D9">
      <w:pPr>
        <w:pStyle w:val="Compact"/>
        <w:numPr>
          <w:ilvl w:val="0"/>
          <w:numId w:val="28"/>
        </w:numPr>
      </w:pPr>
      <w:r w:rsidRPr="00506CF8">
        <w:t xml:space="preserve">You can run all tests by right-clicking on the </w:t>
      </w:r>
      <w:r w:rsidRPr="00506CF8">
        <w:rPr>
          <w:rStyle w:val="VerbatimChar"/>
          <w:rFonts w:asciiTheme="minorHAnsi" w:hAnsiTheme="minorHAnsi"/>
          <w:sz w:val="24"/>
        </w:rPr>
        <w:t>src/test/java</w:t>
      </w:r>
      <w:r w:rsidRPr="00506CF8">
        <w:t xml:space="preserve"> folder and choose </w:t>
      </w:r>
      <w:r w:rsidRPr="00506CF8">
        <w:rPr>
          <w:rStyle w:val="VerbatimChar"/>
          <w:rFonts w:asciiTheme="minorHAnsi" w:hAnsiTheme="minorHAnsi"/>
          <w:sz w:val="24"/>
        </w:rPr>
        <w:t>Run as</w:t>
      </w:r>
      <w:r w:rsidRPr="00506CF8">
        <w:t xml:space="preserve"> &gt; </w:t>
      </w:r>
      <w:r w:rsidRPr="00506CF8">
        <w:rPr>
          <w:rStyle w:val="VerbatimChar"/>
          <w:rFonts w:asciiTheme="minorHAnsi" w:hAnsiTheme="minorHAnsi"/>
          <w:sz w:val="24"/>
        </w:rPr>
        <w:t>JUnit Test</w:t>
      </w:r>
    </w:p>
    <w:p w14:paraId="4754BA4B" w14:textId="77777777" w:rsidR="00F114B2" w:rsidRPr="00506CF8" w:rsidRDefault="00CB19D9" w:rsidP="00CB19D9">
      <w:pPr>
        <w:pStyle w:val="Compact"/>
        <w:numPr>
          <w:ilvl w:val="0"/>
          <w:numId w:val="28"/>
        </w:numPr>
      </w:pPr>
      <w:r w:rsidRPr="00506CF8">
        <w:t>You can also run a subset of tests by right-clicking on a test package, test class, or a test and choose to run as a JUnit test.</w:t>
      </w:r>
    </w:p>
    <w:p w14:paraId="187BB287" w14:textId="77777777" w:rsidR="00506CF8" w:rsidRPr="00506CF8" w:rsidRDefault="00CB19D9">
      <w:pPr>
        <w:pStyle w:val="FirstParagraph"/>
      </w:pPr>
      <w:r w:rsidRPr="00506CF8">
        <w:rPr>
          <w:b/>
        </w:rPr>
        <w:t>Using Gradle</w:t>
      </w:r>
      <w:r w:rsidRPr="00506CF8">
        <w:t xml:space="preserve">: </w:t>
      </w:r>
    </w:p>
    <w:p w14:paraId="5C7CB25E" w14:textId="77777777" w:rsidR="00F114B2" w:rsidRPr="00506CF8" w:rsidRDefault="00CB19D9" w:rsidP="00CB19D9">
      <w:pPr>
        <w:pStyle w:val="FirstParagraph"/>
        <w:numPr>
          <w:ilvl w:val="0"/>
          <w:numId w:val="29"/>
        </w:numPr>
      </w:pPr>
      <w:r w:rsidRPr="00506CF8">
        <w:t xml:space="preserve">You may refer to </w:t>
      </w:r>
      <w:hyperlink r:id="rId27">
        <w:r w:rsidRPr="00506CF8">
          <w:rPr>
            <w:rStyle w:val="Hyperlink"/>
          </w:rPr>
          <w:t>UsingGradle.md</w:t>
        </w:r>
      </w:hyperlink>
      <w:r w:rsidRPr="00506CF8">
        <w:t xml:space="preserve"> to see how to run tests using Gradle.</w:t>
      </w:r>
    </w:p>
    <w:p w14:paraId="36D3AB5F" w14:textId="77777777" w:rsidR="00F114B2" w:rsidRPr="00506CF8" w:rsidRDefault="00CB19D9">
      <w:pPr>
        <w:pStyle w:val="BodyText"/>
      </w:pPr>
      <w:r w:rsidRPr="00506CF8">
        <w:t>We have two types of tests:</w:t>
      </w:r>
    </w:p>
    <w:p w14:paraId="71623293" w14:textId="77777777" w:rsidR="00F114B2" w:rsidRPr="00506CF8" w:rsidRDefault="00CB19D9" w:rsidP="00CB19D9">
      <w:pPr>
        <w:pStyle w:val="ListParagraph"/>
        <w:numPr>
          <w:ilvl w:val="0"/>
          <w:numId w:val="27"/>
        </w:numPr>
      </w:pPr>
      <w:r w:rsidRPr="00506CF8">
        <w:rPr>
          <w:b/>
        </w:rPr>
        <w:t>GUI Tests</w:t>
      </w:r>
      <w:r w:rsidRPr="00506CF8">
        <w:t xml:space="preserve"> - These are </w:t>
      </w:r>
      <w:r w:rsidRPr="00506CF8">
        <w:rPr>
          <w:i/>
        </w:rPr>
        <w:t>System Tests</w:t>
      </w:r>
      <w:r w:rsidRPr="00506CF8">
        <w:t xml:space="preserve"> that test the entire App by simulating user actions on the GUI. These are in the </w:t>
      </w:r>
      <w:r w:rsidRPr="00F528A4">
        <w:rPr>
          <w:rStyle w:val="VerbatimChar"/>
          <w:rFonts w:asciiTheme="minorHAnsi" w:hAnsiTheme="minorHAnsi"/>
          <w:i/>
          <w:noProof/>
          <w:sz w:val="24"/>
        </w:rPr>
        <w:t>guitests</w:t>
      </w:r>
      <w:r w:rsidRPr="00506CF8">
        <w:t xml:space="preserve"> package.</w:t>
      </w:r>
    </w:p>
    <w:p w14:paraId="5F3B3427" w14:textId="77777777" w:rsidR="00F114B2" w:rsidRPr="00506CF8" w:rsidRDefault="00CB19D9" w:rsidP="00CB19D9">
      <w:pPr>
        <w:pStyle w:val="Compact"/>
        <w:numPr>
          <w:ilvl w:val="0"/>
          <w:numId w:val="27"/>
        </w:numPr>
      </w:pPr>
      <w:r w:rsidRPr="00506CF8">
        <w:rPr>
          <w:b/>
        </w:rPr>
        <w:t>Non-GUI Tests</w:t>
      </w:r>
      <w:r w:rsidRPr="00506CF8">
        <w:t xml:space="preserve"> - These are tests not involving the GUI. They include,</w:t>
      </w:r>
    </w:p>
    <w:p w14:paraId="7D4C94A8" w14:textId="77777777" w:rsidR="00F114B2" w:rsidRPr="00506CF8" w:rsidRDefault="00CB19D9" w:rsidP="009C45B0">
      <w:pPr>
        <w:pStyle w:val="Compact"/>
        <w:numPr>
          <w:ilvl w:val="1"/>
          <w:numId w:val="27"/>
        </w:numPr>
      </w:pPr>
      <w:r w:rsidRPr="00506CF8">
        <w:rPr>
          <w:i/>
        </w:rPr>
        <w:t>Unit tests</w:t>
      </w:r>
      <w:r w:rsidRPr="00506CF8">
        <w:t xml:space="preserve"> targeting the</w:t>
      </w:r>
      <w:r w:rsidR="009C45B0">
        <w:t xml:space="preserve"> lowest level methods/classes.</w:t>
      </w:r>
      <w:r w:rsidR="009C45B0">
        <w:br/>
      </w:r>
      <w:r w:rsidRPr="00506CF8">
        <w:t xml:space="preserve">e.g. </w:t>
      </w:r>
      <w:r w:rsidRPr="00702257">
        <w:rPr>
          <w:rStyle w:val="VerbatimChar"/>
          <w:rFonts w:ascii="Courier New" w:hAnsi="Courier New" w:cs="Courier New"/>
          <w:sz w:val="24"/>
        </w:rPr>
        <w:t>seedu.address.commons.UrlUtilTest</w:t>
      </w:r>
    </w:p>
    <w:p w14:paraId="7DEFDEB9" w14:textId="77777777" w:rsidR="00F114B2" w:rsidRPr="00506CF8" w:rsidRDefault="00CB19D9" w:rsidP="009C45B0">
      <w:pPr>
        <w:pStyle w:val="Compact"/>
        <w:numPr>
          <w:ilvl w:val="1"/>
          <w:numId w:val="27"/>
        </w:numPr>
      </w:pPr>
      <w:r w:rsidRPr="00506CF8">
        <w:rPr>
          <w:i/>
        </w:rPr>
        <w:t>Integration tests</w:t>
      </w:r>
      <w:r w:rsidRPr="00506CF8">
        <w:t xml:space="preserve"> that are checking the integration of multiple code units (those code un</w:t>
      </w:r>
      <w:r w:rsidR="009C45B0">
        <w:t>its are assumed to be working).</w:t>
      </w:r>
      <w:r w:rsidR="009C45B0">
        <w:br/>
      </w:r>
      <w:r w:rsidRPr="00506CF8">
        <w:t xml:space="preserve">e.g. </w:t>
      </w:r>
      <w:r w:rsidRPr="00702257">
        <w:rPr>
          <w:rStyle w:val="VerbatimChar"/>
          <w:rFonts w:ascii="Courier New" w:hAnsi="Courier New" w:cs="Courier New"/>
          <w:sz w:val="24"/>
        </w:rPr>
        <w:t>seedu.address.storage.StorageManagerTest</w:t>
      </w:r>
    </w:p>
    <w:p w14:paraId="76405C69" w14:textId="77777777" w:rsidR="00F114B2" w:rsidRPr="00702257" w:rsidRDefault="00CB19D9" w:rsidP="009C45B0">
      <w:pPr>
        <w:pStyle w:val="ListParagraph"/>
        <w:numPr>
          <w:ilvl w:val="1"/>
          <w:numId w:val="27"/>
        </w:numPr>
        <w:rPr>
          <w:rFonts w:ascii="Courier New" w:hAnsi="Courier New" w:cs="Courier New"/>
        </w:rPr>
      </w:pPr>
      <w:r w:rsidRPr="009C45B0">
        <w:rPr>
          <w:i/>
        </w:rPr>
        <w:t>Hybrids of unit and integration tests</w:t>
      </w:r>
      <w:r w:rsidRPr="00506CF8">
        <w:t xml:space="preserve">. These </w:t>
      </w:r>
      <w:r w:rsidRPr="00F528A4">
        <w:rPr>
          <w:noProof/>
        </w:rPr>
        <w:t>test</w:t>
      </w:r>
      <w:r w:rsidR="00F528A4">
        <w:rPr>
          <w:noProof/>
        </w:rPr>
        <w:t>s</w:t>
      </w:r>
      <w:r w:rsidRPr="00506CF8">
        <w:t xml:space="preserve"> are checking multiple code units as well as how the</w:t>
      </w:r>
      <w:r w:rsidR="002C11FF">
        <w:t>y</w:t>
      </w:r>
      <w:r w:rsidRPr="00506CF8">
        <w:t xml:space="preserve"> are connected together.</w:t>
      </w:r>
      <w:r w:rsidR="009C45B0">
        <w:br/>
      </w:r>
      <w:r w:rsidRPr="00506CF8">
        <w:t xml:space="preserve">e.g. </w:t>
      </w:r>
      <w:r w:rsidRPr="00702257">
        <w:rPr>
          <w:rStyle w:val="VerbatimChar"/>
          <w:rFonts w:ascii="Courier New" w:hAnsi="Courier New" w:cs="Courier New"/>
          <w:sz w:val="24"/>
        </w:rPr>
        <w:t>seedu.address.logic.LogicManagerTest</w:t>
      </w:r>
    </w:p>
    <w:p w14:paraId="1E261611" w14:textId="77777777" w:rsidR="00F114B2" w:rsidRPr="00506CF8" w:rsidRDefault="00CB19D9">
      <w:pPr>
        <w:pStyle w:val="FirstParagraph"/>
      </w:pPr>
      <w:r w:rsidRPr="00506CF8">
        <w:rPr>
          <w:b/>
        </w:rPr>
        <w:t>Headless GUI Testing</w:t>
      </w:r>
      <w:r w:rsidRPr="00506CF8">
        <w:t xml:space="preserve"> : Thanks to the </w:t>
      </w:r>
      <w:hyperlink r:id="rId28">
        <w:r w:rsidRPr="00506CF8">
          <w:rPr>
            <w:rStyle w:val="Hyperlink"/>
          </w:rPr>
          <w:t>TestFX</w:t>
        </w:r>
      </w:hyperlink>
      <w:r w:rsidRPr="00506CF8">
        <w:t xml:space="preserve"> library we use, our GUI tests can be run in the </w:t>
      </w:r>
      <w:r w:rsidRPr="00506CF8">
        <w:rPr>
          <w:i/>
        </w:rPr>
        <w:t>headless</w:t>
      </w:r>
      <w:r w:rsidRPr="00506CF8">
        <w:t xml:space="preserve"> mode. In the headless mode, GUI tests do not show up on the screen. That means the developer can do other things on the Computer while the tests are running. See </w:t>
      </w:r>
      <w:hyperlink r:id="rId29" w:anchor="running-tests">
        <w:r w:rsidRPr="00506CF8">
          <w:rPr>
            <w:rStyle w:val="Hyperlink"/>
          </w:rPr>
          <w:t>UsingGradle.md</w:t>
        </w:r>
      </w:hyperlink>
      <w:r w:rsidRPr="00506CF8">
        <w:t xml:space="preserve"> to learn how to run tests in headless mode.</w:t>
      </w:r>
    </w:p>
    <w:p w14:paraId="36294FA3" w14:textId="77777777" w:rsidR="009C45B0" w:rsidRDefault="009C45B0">
      <w:pPr>
        <w:rPr>
          <w:rFonts w:eastAsiaTheme="majorEastAsia" w:cstheme="majorBidi"/>
          <w:b/>
          <w:bCs/>
          <w:color w:val="4F81BD" w:themeColor="accent1"/>
          <w:sz w:val="32"/>
          <w:szCs w:val="32"/>
        </w:rPr>
      </w:pPr>
      <w:bookmarkStart w:id="46" w:name="dev-ops"/>
      <w:bookmarkEnd w:id="46"/>
      <w:r>
        <w:br w:type="page"/>
      </w:r>
    </w:p>
    <w:p w14:paraId="69E0E24D" w14:textId="77777777" w:rsidR="00F114B2" w:rsidRPr="00506CF8" w:rsidRDefault="00CB19D9">
      <w:pPr>
        <w:pStyle w:val="Heading2"/>
        <w:rPr>
          <w:rFonts w:asciiTheme="minorHAnsi" w:hAnsiTheme="minorHAnsi"/>
        </w:rPr>
      </w:pPr>
      <w:bookmarkStart w:id="47" w:name="_Toc464424209"/>
      <w:r w:rsidRPr="00506CF8">
        <w:rPr>
          <w:rFonts w:asciiTheme="minorHAnsi" w:hAnsiTheme="minorHAnsi"/>
        </w:rPr>
        <w:lastRenderedPageBreak/>
        <w:t>6. Dev Ops</w:t>
      </w:r>
      <w:bookmarkEnd w:id="47"/>
    </w:p>
    <w:p w14:paraId="735685C0" w14:textId="77777777" w:rsidR="00F114B2" w:rsidRPr="00506CF8" w:rsidRDefault="00CB19D9">
      <w:pPr>
        <w:pStyle w:val="Heading3"/>
        <w:rPr>
          <w:rFonts w:asciiTheme="minorHAnsi" w:hAnsiTheme="minorHAnsi"/>
        </w:rPr>
      </w:pPr>
      <w:bookmarkStart w:id="48" w:name="build-automation"/>
      <w:bookmarkStart w:id="49" w:name="_Toc464424210"/>
      <w:bookmarkEnd w:id="48"/>
      <w:r w:rsidRPr="00506CF8">
        <w:rPr>
          <w:rFonts w:asciiTheme="minorHAnsi" w:hAnsiTheme="minorHAnsi"/>
        </w:rPr>
        <w:t>6.1 Build Automation</w:t>
      </w:r>
      <w:bookmarkEnd w:id="49"/>
    </w:p>
    <w:p w14:paraId="59561886" w14:textId="77777777" w:rsidR="00F114B2" w:rsidRPr="00506CF8" w:rsidRDefault="00CB19D9">
      <w:pPr>
        <w:pStyle w:val="FirstParagraph"/>
      </w:pPr>
      <w:r w:rsidRPr="00506CF8">
        <w:t xml:space="preserve">You may read </w:t>
      </w:r>
      <w:hyperlink r:id="rId30">
        <w:r w:rsidRPr="00506CF8">
          <w:rPr>
            <w:rStyle w:val="Hyperlink"/>
          </w:rPr>
          <w:t>UsingGradle.md</w:t>
        </w:r>
      </w:hyperlink>
      <w:r w:rsidRPr="00506CF8">
        <w:t xml:space="preserve"> to learn how to use Gradle for build automation.</w:t>
      </w:r>
    </w:p>
    <w:p w14:paraId="56F7BD98" w14:textId="77777777" w:rsidR="00F114B2" w:rsidRPr="00506CF8" w:rsidRDefault="00CB19D9">
      <w:pPr>
        <w:pStyle w:val="Heading3"/>
        <w:rPr>
          <w:rFonts w:asciiTheme="minorHAnsi" w:hAnsiTheme="minorHAnsi"/>
        </w:rPr>
      </w:pPr>
      <w:bookmarkStart w:id="50" w:name="continuous-integration"/>
      <w:bookmarkStart w:id="51" w:name="_Toc464424211"/>
      <w:bookmarkEnd w:id="50"/>
      <w:r w:rsidRPr="00506CF8">
        <w:rPr>
          <w:rFonts w:asciiTheme="minorHAnsi" w:hAnsiTheme="minorHAnsi"/>
        </w:rPr>
        <w:t>6.2 Continuous Integration</w:t>
      </w:r>
      <w:bookmarkEnd w:id="51"/>
    </w:p>
    <w:p w14:paraId="79316627" w14:textId="77777777" w:rsidR="00F114B2" w:rsidRPr="00506CF8" w:rsidRDefault="00CB19D9">
      <w:pPr>
        <w:pStyle w:val="FirstParagraph"/>
      </w:pPr>
      <w:r w:rsidRPr="00506CF8">
        <w:t xml:space="preserve">We use </w:t>
      </w:r>
      <w:hyperlink r:id="rId31">
        <w:r w:rsidRPr="00506CF8">
          <w:rPr>
            <w:rStyle w:val="Hyperlink"/>
          </w:rPr>
          <w:t>Travis CI</w:t>
        </w:r>
      </w:hyperlink>
      <w:r w:rsidRPr="00506CF8">
        <w:t xml:space="preserve"> to perform </w:t>
      </w:r>
      <w:r w:rsidRPr="00506CF8">
        <w:rPr>
          <w:i/>
        </w:rPr>
        <w:t>Continuous Integration</w:t>
      </w:r>
      <w:r w:rsidRPr="00506CF8">
        <w:t xml:space="preserve"> on our projects. You may read </w:t>
      </w:r>
      <w:hyperlink r:id="rId32">
        <w:r w:rsidRPr="00506CF8">
          <w:rPr>
            <w:rStyle w:val="Hyperlink"/>
          </w:rPr>
          <w:t>UsingTravis.md</w:t>
        </w:r>
      </w:hyperlink>
      <w:r w:rsidRPr="00506CF8">
        <w:t xml:space="preserve"> for more details.</w:t>
      </w:r>
    </w:p>
    <w:p w14:paraId="7728E29F" w14:textId="77777777" w:rsidR="00F114B2" w:rsidRPr="00506CF8" w:rsidRDefault="00CB19D9">
      <w:pPr>
        <w:pStyle w:val="Heading3"/>
        <w:rPr>
          <w:rFonts w:asciiTheme="minorHAnsi" w:hAnsiTheme="minorHAnsi"/>
        </w:rPr>
      </w:pPr>
      <w:bookmarkStart w:id="52" w:name="making-a-release"/>
      <w:bookmarkStart w:id="53" w:name="_Toc464424212"/>
      <w:bookmarkEnd w:id="52"/>
      <w:r w:rsidRPr="00506CF8">
        <w:rPr>
          <w:rFonts w:asciiTheme="minorHAnsi" w:hAnsiTheme="minorHAnsi"/>
        </w:rPr>
        <w:t xml:space="preserve">6.3 Making </w:t>
      </w:r>
      <w:ins w:id="54" w:author="KDL XD" w:date="2016-10-20T13:02:00Z">
        <w:r w:rsidR="00212605">
          <w:rPr>
            <w:rFonts w:asciiTheme="minorHAnsi" w:hAnsiTheme="minorHAnsi"/>
          </w:rPr>
          <w:t>a</w:t>
        </w:r>
      </w:ins>
      <w:del w:id="55" w:author="KDL XD" w:date="2016-10-20T13:02:00Z">
        <w:r w:rsidR="00A613FF" w:rsidDel="00212605">
          <w:rPr>
            <w:rFonts w:asciiTheme="minorHAnsi" w:hAnsiTheme="minorHAnsi"/>
          </w:rPr>
          <w:delText>A</w:delText>
        </w:r>
      </w:del>
      <w:r w:rsidRPr="00506CF8">
        <w:rPr>
          <w:rFonts w:asciiTheme="minorHAnsi" w:hAnsiTheme="minorHAnsi"/>
        </w:rPr>
        <w:t xml:space="preserve"> Release</w:t>
      </w:r>
      <w:bookmarkEnd w:id="53"/>
    </w:p>
    <w:p w14:paraId="768AE2B9" w14:textId="77777777" w:rsidR="00F114B2" w:rsidRPr="00506CF8" w:rsidRDefault="00CB19D9">
      <w:pPr>
        <w:pStyle w:val="FirstParagraph"/>
      </w:pPr>
      <w:r w:rsidRPr="00506CF8">
        <w:t>Here are the steps to create a new release.</w:t>
      </w:r>
    </w:p>
    <w:p w14:paraId="4928C1E0" w14:textId="77777777" w:rsidR="00F114B2" w:rsidRPr="00506CF8" w:rsidRDefault="00CB19D9" w:rsidP="00CB19D9">
      <w:pPr>
        <w:pStyle w:val="Compact"/>
        <w:numPr>
          <w:ilvl w:val="0"/>
          <w:numId w:val="8"/>
        </w:numPr>
      </w:pPr>
      <w:r w:rsidRPr="00506CF8">
        <w:t xml:space="preserve">Generate a JAR file </w:t>
      </w:r>
      <w:hyperlink r:id="rId33" w:anchor="creating-the-jar-file">
        <w:r w:rsidRPr="00506CF8">
          <w:rPr>
            <w:rStyle w:val="Hyperlink"/>
          </w:rPr>
          <w:t>using Gradle</w:t>
        </w:r>
      </w:hyperlink>
      <w:r w:rsidRPr="00506CF8">
        <w:t>.</w:t>
      </w:r>
    </w:p>
    <w:p w14:paraId="3BA29327" w14:textId="77777777" w:rsidR="00F114B2" w:rsidRPr="00506CF8" w:rsidRDefault="00CB19D9" w:rsidP="00CB19D9">
      <w:pPr>
        <w:pStyle w:val="Compact"/>
        <w:numPr>
          <w:ilvl w:val="0"/>
          <w:numId w:val="8"/>
        </w:numPr>
      </w:pPr>
      <w:r w:rsidRPr="00506CF8">
        <w:t>Tag the re</w:t>
      </w:r>
      <w:r w:rsidR="009C45B0">
        <w:t>po with the version number</w:t>
      </w:r>
      <w:r w:rsidRPr="00506CF8">
        <w:t xml:space="preserve"> </w:t>
      </w:r>
      <w:r w:rsidR="009C45B0">
        <w:t>(</w:t>
      </w:r>
      <w:r w:rsidRPr="00506CF8">
        <w:t xml:space="preserve">e.g. </w:t>
      </w:r>
      <w:r w:rsidRPr="00506CF8">
        <w:rPr>
          <w:rStyle w:val="VerbatimChar"/>
          <w:rFonts w:asciiTheme="minorHAnsi" w:hAnsiTheme="minorHAnsi"/>
          <w:sz w:val="24"/>
        </w:rPr>
        <w:t>v0.1</w:t>
      </w:r>
      <w:r w:rsidR="009C45B0">
        <w:rPr>
          <w:rStyle w:val="VerbatimChar"/>
          <w:rFonts w:asciiTheme="minorHAnsi" w:hAnsiTheme="minorHAnsi"/>
          <w:sz w:val="24"/>
        </w:rPr>
        <w:t>).</w:t>
      </w:r>
    </w:p>
    <w:p w14:paraId="66F424C5" w14:textId="77777777" w:rsidR="00F114B2" w:rsidRPr="00506CF8" w:rsidRDefault="00670581" w:rsidP="00CB19D9">
      <w:pPr>
        <w:pStyle w:val="Compact"/>
        <w:numPr>
          <w:ilvl w:val="0"/>
          <w:numId w:val="8"/>
        </w:numPr>
      </w:pPr>
      <w:hyperlink r:id="rId34">
        <w:r w:rsidR="00CB19D9" w:rsidRPr="00506CF8">
          <w:rPr>
            <w:rStyle w:val="Hyperlink"/>
          </w:rPr>
          <w:t>Cre</w:t>
        </w:r>
        <w:r w:rsidR="009C45B0">
          <w:rPr>
            <w:rStyle w:val="Hyperlink"/>
          </w:rPr>
          <w:t>a</w:t>
        </w:r>
        <w:r w:rsidR="00CB19D9" w:rsidRPr="00506CF8">
          <w:rPr>
            <w:rStyle w:val="Hyperlink"/>
          </w:rPr>
          <w:t>te a new release using GitHub</w:t>
        </w:r>
      </w:hyperlink>
      <w:r w:rsidR="00CB19D9" w:rsidRPr="00506CF8">
        <w:t xml:space="preserve"> and upload the JAR file </w:t>
      </w:r>
      <w:r w:rsidR="00CB19D9" w:rsidRPr="00F528A4">
        <w:rPr>
          <w:noProof/>
        </w:rPr>
        <w:t>you</w:t>
      </w:r>
      <w:r w:rsidR="00CB19D9" w:rsidRPr="00506CF8">
        <w:t xml:space="preserve"> created.</w:t>
      </w:r>
    </w:p>
    <w:p w14:paraId="3F337F18" w14:textId="77777777" w:rsidR="00F114B2" w:rsidRPr="00506CF8" w:rsidRDefault="00CB19D9">
      <w:pPr>
        <w:pStyle w:val="Heading3"/>
        <w:rPr>
          <w:rFonts w:asciiTheme="minorHAnsi" w:hAnsiTheme="minorHAnsi"/>
        </w:rPr>
      </w:pPr>
      <w:bookmarkStart w:id="56" w:name="managing-dependencies"/>
      <w:bookmarkStart w:id="57" w:name="_Toc464424213"/>
      <w:bookmarkEnd w:id="56"/>
      <w:r w:rsidRPr="00506CF8">
        <w:rPr>
          <w:rFonts w:asciiTheme="minorHAnsi" w:hAnsiTheme="minorHAnsi"/>
        </w:rPr>
        <w:t>6.4 Managing Dependencies</w:t>
      </w:r>
      <w:bookmarkEnd w:id="57"/>
    </w:p>
    <w:p w14:paraId="359F9A47" w14:textId="77777777" w:rsidR="002C11FF" w:rsidRDefault="00CB19D9" w:rsidP="002C11FF">
      <w:pPr>
        <w:pStyle w:val="FirstParagraph"/>
      </w:pPr>
      <w:r w:rsidRPr="00506CF8">
        <w:t xml:space="preserve">A project often depends on third-party libraries. For example, SmartyDo depends on the </w:t>
      </w:r>
      <w:hyperlink r:id="rId35">
        <w:r w:rsidRPr="00506CF8">
          <w:rPr>
            <w:rStyle w:val="Hyperlink"/>
          </w:rPr>
          <w:t>Jackson library</w:t>
        </w:r>
      </w:hyperlink>
      <w:r w:rsidRPr="00506CF8">
        <w:t xml:space="preserve"> for XML parsing. Managing these </w:t>
      </w:r>
      <w:r w:rsidRPr="00506CF8">
        <w:rPr>
          <w:i/>
        </w:rPr>
        <w:t>dependencies</w:t>
      </w:r>
      <w:r w:rsidRPr="00506CF8">
        <w:t xml:space="preserve"> can be automated using Gradle. For example, Gradle can download the dependencies automatically, which is </w:t>
      </w:r>
      <w:r w:rsidR="002C11FF">
        <w:t>better than the following alternatives:</w:t>
      </w:r>
    </w:p>
    <w:p w14:paraId="46EE7879" w14:textId="77777777" w:rsidR="002C11FF" w:rsidRDefault="00CB19D9" w:rsidP="002C11FF">
      <w:pPr>
        <w:pStyle w:val="FirstParagraph"/>
        <w:numPr>
          <w:ilvl w:val="0"/>
          <w:numId w:val="38"/>
        </w:numPr>
      </w:pPr>
      <w:r w:rsidRPr="00506CF8">
        <w:t>Include those libraries in the r</w:t>
      </w:r>
      <w:r w:rsidR="002C11FF">
        <w:t>epo (this bloats the repo size)</w:t>
      </w:r>
    </w:p>
    <w:p w14:paraId="45909C43" w14:textId="77777777" w:rsidR="00F114B2" w:rsidRPr="00506CF8" w:rsidRDefault="00CB19D9" w:rsidP="002C11FF">
      <w:pPr>
        <w:pStyle w:val="FirstParagraph"/>
        <w:numPr>
          <w:ilvl w:val="0"/>
          <w:numId w:val="38"/>
        </w:numPr>
      </w:pPr>
      <w:r w:rsidRPr="00506CF8">
        <w:t>Require developers to download those libraries manually (this creates extra work for developers)</w:t>
      </w:r>
    </w:p>
    <w:p w14:paraId="57C79C2B" w14:textId="77777777" w:rsidR="00506CF8" w:rsidRPr="00506CF8" w:rsidRDefault="00506CF8">
      <w:pPr>
        <w:rPr>
          <w:rFonts w:eastAsiaTheme="majorEastAsia" w:cstheme="majorBidi"/>
          <w:b/>
          <w:bCs/>
          <w:color w:val="4F81BD" w:themeColor="accent1"/>
          <w:sz w:val="32"/>
          <w:szCs w:val="32"/>
        </w:rPr>
      </w:pPr>
      <w:bookmarkStart w:id="58" w:name="appendix"/>
      <w:bookmarkEnd w:id="58"/>
      <w:r w:rsidRPr="00506CF8">
        <w:br w:type="page"/>
      </w:r>
    </w:p>
    <w:p w14:paraId="1FBEF1B1" w14:textId="77777777" w:rsidR="00F114B2" w:rsidRPr="00506CF8" w:rsidRDefault="00CB19D9">
      <w:pPr>
        <w:pStyle w:val="Heading2"/>
        <w:rPr>
          <w:rFonts w:asciiTheme="minorHAnsi" w:hAnsiTheme="minorHAnsi"/>
        </w:rPr>
      </w:pPr>
      <w:bookmarkStart w:id="59" w:name="_Toc464424214"/>
      <w:r w:rsidRPr="00506CF8">
        <w:rPr>
          <w:rFonts w:asciiTheme="minorHAnsi" w:hAnsiTheme="minorHAnsi"/>
        </w:rPr>
        <w:lastRenderedPageBreak/>
        <w:t>7. Appendix</w:t>
      </w:r>
      <w:bookmarkEnd w:id="59"/>
    </w:p>
    <w:p w14:paraId="7B4AE57E" w14:textId="77777777" w:rsidR="00F114B2" w:rsidRPr="0025174B" w:rsidRDefault="002C11FF" w:rsidP="0025174B">
      <w:pPr>
        <w:pStyle w:val="Heading3"/>
        <w:rPr>
          <w:rFonts w:asciiTheme="minorHAnsi" w:hAnsiTheme="minorHAnsi"/>
        </w:rPr>
      </w:pPr>
      <w:bookmarkStart w:id="60" w:name="appendix-a-user-stories"/>
      <w:bookmarkStart w:id="61" w:name="_Toc464424215"/>
      <w:bookmarkEnd w:id="60"/>
      <w:r w:rsidRPr="0025174B">
        <w:rPr>
          <w:rFonts w:asciiTheme="minorHAnsi" w:hAnsiTheme="minorHAnsi"/>
        </w:rPr>
        <w:t>7.1 Appendix A</w:t>
      </w:r>
      <w:r w:rsidR="00CB19D9" w:rsidRPr="0025174B">
        <w:rPr>
          <w:rFonts w:asciiTheme="minorHAnsi" w:hAnsiTheme="minorHAnsi"/>
        </w:rPr>
        <w:t>: User Stories</w:t>
      </w:r>
      <w:bookmarkEnd w:id="61"/>
    </w:p>
    <w:p w14:paraId="03531CF2" w14:textId="77777777" w:rsidR="00F114B2" w:rsidRPr="00506CF8" w:rsidRDefault="00CB19D9">
      <w:pPr>
        <w:pStyle w:val="FirstParagraph"/>
      </w:pPr>
      <w:r w:rsidRPr="00506CF8">
        <w:t xml:space="preserve">Priorities: High (must have) - </w:t>
      </w:r>
      <w:r w:rsidRPr="00506CF8">
        <w:rPr>
          <w:rStyle w:val="VerbatimChar"/>
          <w:rFonts w:asciiTheme="minorHAnsi" w:hAnsiTheme="minorHAnsi"/>
          <w:sz w:val="24"/>
        </w:rPr>
        <w:t>* * *</w:t>
      </w:r>
      <w:r w:rsidRPr="00506CF8">
        <w:t xml:space="preserve">, Medium (nice to have) - </w:t>
      </w:r>
      <w:r w:rsidRPr="00506CF8">
        <w:rPr>
          <w:rStyle w:val="VerbatimChar"/>
          <w:rFonts w:asciiTheme="minorHAnsi" w:hAnsiTheme="minorHAnsi"/>
          <w:sz w:val="24"/>
        </w:rPr>
        <w:t>* *</w:t>
      </w:r>
      <w:r w:rsidRPr="00506CF8">
        <w:t xml:space="preserve">, Low (unlikely to have) - </w:t>
      </w:r>
      <w:r w:rsidRPr="00506CF8">
        <w:rPr>
          <w:rStyle w:val="VerbatimChar"/>
          <w:rFonts w:asciiTheme="minorHAnsi" w:hAnsiTheme="minorHAnsi"/>
          <w:sz w:val="24"/>
        </w:rPr>
        <w:t>*</w:t>
      </w:r>
    </w:p>
    <w:tbl>
      <w:tblPr>
        <w:tblW w:w="54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Change w:id="62" w:author="KDL XD" w:date="2016-10-20T13:03:00Z">
          <w:tblPr>
            <w:tblW w:w="54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PrChange>
      </w:tblPr>
      <w:tblGrid>
        <w:gridCol w:w="1014"/>
        <w:gridCol w:w="2510"/>
        <w:gridCol w:w="3230"/>
        <w:gridCol w:w="3716"/>
        <w:tblGridChange w:id="63">
          <w:tblGrid>
            <w:gridCol w:w="1014"/>
            <w:gridCol w:w="2510"/>
            <w:gridCol w:w="3230"/>
            <w:gridCol w:w="3716"/>
          </w:tblGrid>
        </w:tblGridChange>
      </w:tblGrid>
      <w:tr w:rsidR="00F114B2" w:rsidRPr="00506CF8" w14:paraId="2EB1DD71" w14:textId="77777777" w:rsidTr="00212605">
        <w:trPr>
          <w:trPrChange w:id="64" w:author="KDL XD" w:date="2016-10-20T13:03:00Z">
            <w:trPr>
              <w:trHeight w:val="619"/>
            </w:trPr>
          </w:trPrChange>
        </w:trPr>
        <w:tc>
          <w:tcPr>
            <w:tcW w:w="0" w:type="auto"/>
            <w:vAlign w:val="bottom"/>
            <w:tcPrChange w:id="65" w:author="KDL XD" w:date="2016-10-20T13:03:00Z">
              <w:tcPr>
                <w:tcW w:w="0" w:type="auto"/>
                <w:vAlign w:val="bottom"/>
              </w:tcPr>
            </w:tcPrChange>
          </w:tcPr>
          <w:p w14:paraId="268A214B" w14:textId="77777777" w:rsidR="00F114B2" w:rsidRPr="00506CF8" w:rsidRDefault="00CB19D9" w:rsidP="00506CF8">
            <w:pPr>
              <w:pStyle w:val="Heading6"/>
              <w:rPr>
                <w:rFonts w:asciiTheme="minorHAnsi" w:hAnsiTheme="minorHAnsi"/>
              </w:rPr>
            </w:pPr>
            <w:r w:rsidRPr="00506CF8">
              <w:rPr>
                <w:rFonts w:asciiTheme="minorHAnsi" w:hAnsiTheme="minorHAnsi"/>
              </w:rPr>
              <w:t>Priority</w:t>
            </w:r>
          </w:p>
        </w:tc>
        <w:tc>
          <w:tcPr>
            <w:tcW w:w="0" w:type="auto"/>
            <w:vAlign w:val="bottom"/>
            <w:tcPrChange w:id="66" w:author="KDL XD" w:date="2016-10-20T13:03:00Z">
              <w:tcPr>
                <w:tcW w:w="0" w:type="auto"/>
                <w:vAlign w:val="bottom"/>
              </w:tcPr>
            </w:tcPrChange>
          </w:tcPr>
          <w:p w14:paraId="1C2C08A0" w14:textId="77777777" w:rsidR="00F114B2" w:rsidRPr="00506CF8" w:rsidRDefault="00CB19D9" w:rsidP="00506CF8">
            <w:pPr>
              <w:pStyle w:val="Heading6"/>
              <w:rPr>
                <w:rFonts w:asciiTheme="minorHAnsi" w:hAnsiTheme="minorHAnsi"/>
              </w:rPr>
            </w:pPr>
            <w:r w:rsidRPr="00506CF8">
              <w:rPr>
                <w:rFonts w:asciiTheme="minorHAnsi" w:hAnsiTheme="minorHAnsi"/>
              </w:rPr>
              <w:t>As a ...</w:t>
            </w:r>
          </w:p>
        </w:tc>
        <w:tc>
          <w:tcPr>
            <w:tcW w:w="0" w:type="auto"/>
            <w:vAlign w:val="bottom"/>
            <w:tcPrChange w:id="67" w:author="KDL XD" w:date="2016-10-20T13:03:00Z">
              <w:tcPr>
                <w:tcW w:w="0" w:type="auto"/>
                <w:vAlign w:val="bottom"/>
              </w:tcPr>
            </w:tcPrChange>
          </w:tcPr>
          <w:p w14:paraId="6053AC74" w14:textId="77777777" w:rsidR="00F114B2" w:rsidRPr="00506CF8" w:rsidRDefault="00CB19D9" w:rsidP="00506CF8">
            <w:pPr>
              <w:pStyle w:val="Heading6"/>
              <w:rPr>
                <w:rFonts w:asciiTheme="minorHAnsi" w:hAnsiTheme="minorHAnsi"/>
              </w:rPr>
            </w:pPr>
            <w:r w:rsidRPr="00506CF8">
              <w:rPr>
                <w:rFonts w:asciiTheme="minorHAnsi" w:hAnsiTheme="minorHAnsi"/>
              </w:rPr>
              <w:t>I want to ...</w:t>
            </w:r>
          </w:p>
        </w:tc>
        <w:tc>
          <w:tcPr>
            <w:tcW w:w="0" w:type="auto"/>
            <w:vAlign w:val="bottom"/>
            <w:tcPrChange w:id="68" w:author="KDL XD" w:date="2016-10-20T13:03:00Z">
              <w:tcPr>
                <w:tcW w:w="0" w:type="auto"/>
                <w:vAlign w:val="bottom"/>
              </w:tcPr>
            </w:tcPrChange>
          </w:tcPr>
          <w:p w14:paraId="050BBF2D" w14:textId="77777777" w:rsidR="00F114B2" w:rsidRPr="00506CF8" w:rsidRDefault="00CB19D9" w:rsidP="00506CF8">
            <w:pPr>
              <w:pStyle w:val="Heading6"/>
              <w:rPr>
                <w:rFonts w:asciiTheme="minorHAnsi" w:hAnsiTheme="minorHAnsi"/>
              </w:rPr>
            </w:pPr>
            <w:r w:rsidRPr="00506CF8">
              <w:rPr>
                <w:rFonts w:asciiTheme="minorHAnsi" w:hAnsiTheme="minorHAnsi"/>
              </w:rPr>
              <w:t>So that I can...</w:t>
            </w:r>
          </w:p>
        </w:tc>
      </w:tr>
      <w:tr w:rsidR="00F114B2" w:rsidRPr="00506CF8" w14:paraId="70A2FEBB" w14:textId="77777777" w:rsidTr="00212605">
        <w:trPr>
          <w:trPrChange w:id="69" w:author="KDL XD" w:date="2016-10-20T13:03:00Z">
            <w:trPr>
              <w:trHeight w:val="1695"/>
            </w:trPr>
          </w:trPrChange>
        </w:trPr>
        <w:tc>
          <w:tcPr>
            <w:tcW w:w="0" w:type="auto"/>
            <w:tcPrChange w:id="70" w:author="KDL XD" w:date="2016-10-20T13:03:00Z">
              <w:tcPr>
                <w:tcW w:w="0" w:type="auto"/>
              </w:tcPr>
            </w:tcPrChange>
          </w:tcPr>
          <w:p w14:paraId="78890573" w14:textId="77777777" w:rsidR="00F114B2" w:rsidRPr="00506CF8" w:rsidRDefault="00CB19D9">
            <w:pPr>
              <w:pStyle w:val="Compact"/>
            </w:pPr>
            <w:r w:rsidRPr="00506CF8">
              <w:rPr>
                <w:rStyle w:val="VerbatimChar"/>
                <w:rFonts w:asciiTheme="minorHAnsi" w:hAnsiTheme="minorHAnsi"/>
                <w:sz w:val="24"/>
              </w:rPr>
              <w:t>* * *</w:t>
            </w:r>
          </w:p>
        </w:tc>
        <w:tc>
          <w:tcPr>
            <w:tcW w:w="0" w:type="auto"/>
            <w:tcPrChange w:id="71" w:author="KDL XD" w:date="2016-10-20T13:03:00Z">
              <w:tcPr>
                <w:tcW w:w="0" w:type="auto"/>
              </w:tcPr>
            </w:tcPrChange>
          </w:tcPr>
          <w:p w14:paraId="3BA2FEF8" w14:textId="77777777" w:rsidR="00F114B2" w:rsidRPr="00506CF8" w:rsidRDefault="00CB19D9">
            <w:pPr>
              <w:pStyle w:val="Compact"/>
            </w:pPr>
            <w:r w:rsidRPr="00506CF8">
              <w:t>new user</w:t>
            </w:r>
          </w:p>
        </w:tc>
        <w:tc>
          <w:tcPr>
            <w:tcW w:w="0" w:type="auto"/>
            <w:tcPrChange w:id="72" w:author="KDL XD" w:date="2016-10-20T13:03:00Z">
              <w:tcPr>
                <w:tcW w:w="0" w:type="auto"/>
              </w:tcPr>
            </w:tcPrChange>
          </w:tcPr>
          <w:p w14:paraId="771C4309" w14:textId="77777777" w:rsidR="00F114B2" w:rsidRPr="00506CF8" w:rsidRDefault="00CB19D9">
            <w:pPr>
              <w:pStyle w:val="Compact"/>
            </w:pPr>
            <w:r w:rsidRPr="00506CF8">
              <w:t>see usage instructions</w:t>
            </w:r>
          </w:p>
        </w:tc>
        <w:tc>
          <w:tcPr>
            <w:tcW w:w="0" w:type="auto"/>
            <w:tcPrChange w:id="73" w:author="KDL XD" w:date="2016-10-20T13:03:00Z">
              <w:tcPr>
                <w:tcW w:w="0" w:type="auto"/>
              </w:tcPr>
            </w:tcPrChange>
          </w:tcPr>
          <w:p w14:paraId="1244B366" w14:textId="77777777" w:rsidR="00F114B2" w:rsidRPr="00506CF8" w:rsidRDefault="00CB19D9">
            <w:pPr>
              <w:pStyle w:val="Compact"/>
            </w:pPr>
            <w:r w:rsidRPr="00506CF8">
              <w:t>refer to instructions when I forget how to use the App</w:t>
            </w:r>
          </w:p>
        </w:tc>
      </w:tr>
      <w:tr w:rsidR="00F114B2" w:rsidRPr="00506CF8" w14:paraId="3656004E" w14:textId="77777777" w:rsidTr="00212605">
        <w:trPr>
          <w:trPrChange w:id="74" w:author="KDL XD" w:date="2016-10-20T13:03:00Z">
            <w:trPr>
              <w:trHeight w:val="1450"/>
            </w:trPr>
          </w:trPrChange>
        </w:trPr>
        <w:tc>
          <w:tcPr>
            <w:tcW w:w="0" w:type="auto"/>
            <w:tcPrChange w:id="75" w:author="KDL XD" w:date="2016-10-20T13:03:00Z">
              <w:tcPr>
                <w:tcW w:w="0" w:type="auto"/>
              </w:tcPr>
            </w:tcPrChange>
          </w:tcPr>
          <w:p w14:paraId="3813525B" w14:textId="77777777" w:rsidR="00F114B2" w:rsidRPr="00506CF8" w:rsidRDefault="00CB19D9">
            <w:pPr>
              <w:pStyle w:val="Compact"/>
            </w:pPr>
            <w:r w:rsidRPr="00506CF8">
              <w:rPr>
                <w:rStyle w:val="VerbatimChar"/>
                <w:rFonts w:asciiTheme="minorHAnsi" w:hAnsiTheme="minorHAnsi"/>
                <w:sz w:val="24"/>
              </w:rPr>
              <w:t>* * *</w:t>
            </w:r>
          </w:p>
        </w:tc>
        <w:tc>
          <w:tcPr>
            <w:tcW w:w="0" w:type="auto"/>
            <w:tcPrChange w:id="76" w:author="KDL XD" w:date="2016-10-20T13:03:00Z">
              <w:tcPr>
                <w:tcW w:w="0" w:type="auto"/>
              </w:tcPr>
            </w:tcPrChange>
          </w:tcPr>
          <w:p w14:paraId="584B41CD" w14:textId="77777777" w:rsidR="00F114B2" w:rsidRPr="00506CF8" w:rsidRDefault="00CB19D9">
            <w:pPr>
              <w:pStyle w:val="Compact"/>
            </w:pPr>
            <w:r w:rsidRPr="00506CF8">
              <w:t>user</w:t>
            </w:r>
          </w:p>
        </w:tc>
        <w:tc>
          <w:tcPr>
            <w:tcW w:w="0" w:type="auto"/>
            <w:tcPrChange w:id="77" w:author="KDL XD" w:date="2016-10-20T13:03:00Z">
              <w:tcPr>
                <w:tcW w:w="0" w:type="auto"/>
              </w:tcPr>
            </w:tcPrChange>
          </w:tcPr>
          <w:p w14:paraId="5A284005" w14:textId="77777777" w:rsidR="00F114B2" w:rsidRPr="00506CF8" w:rsidRDefault="00CB19D9">
            <w:pPr>
              <w:pStyle w:val="Compact"/>
            </w:pPr>
            <w:r w:rsidRPr="00506CF8">
              <w:t>add a task by specifying a task description only</w:t>
            </w:r>
          </w:p>
        </w:tc>
        <w:tc>
          <w:tcPr>
            <w:tcW w:w="0" w:type="auto"/>
            <w:tcPrChange w:id="78" w:author="KDL XD" w:date="2016-10-20T13:03:00Z">
              <w:tcPr>
                <w:tcW w:w="0" w:type="auto"/>
              </w:tcPr>
            </w:tcPrChange>
          </w:tcPr>
          <w:p w14:paraId="552CE4E5" w14:textId="77777777" w:rsidR="00F114B2" w:rsidRPr="00506CF8" w:rsidRDefault="00CB19D9">
            <w:pPr>
              <w:pStyle w:val="Compact"/>
            </w:pPr>
            <w:r w:rsidRPr="00506CF8">
              <w:t>record tasks that need to be done</w:t>
            </w:r>
          </w:p>
        </w:tc>
      </w:tr>
      <w:tr w:rsidR="00F114B2" w:rsidRPr="00506CF8" w14:paraId="007D60D3" w14:textId="77777777" w:rsidTr="00212605">
        <w:trPr>
          <w:trPrChange w:id="79" w:author="KDL XD" w:date="2016-10-20T13:03:00Z">
            <w:trPr>
              <w:trHeight w:val="1158"/>
            </w:trPr>
          </w:trPrChange>
        </w:trPr>
        <w:tc>
          <w:tcPr>
            <w:tcW w:w="0" w:type="auto"/>
            <w:tcPrChange w:id="80" w:author="KDL XD" w:date="2016-10-20T13:03:00Z">
              <w:tcPr>
                <w:tcW w:w="0" w:type="auto"/>
              </w:tcPr>
            </w:tcPrChange>
          </w:tcPr>
          <w:p w14:paraId="1C568562" w14:textId="77777777" w:rsidR="00F114B2" w:rsidRPr="00506CF8" w:rsidRDefault="00CB19D9">
            <w:pPr>
              <w:pStyle w:val="Compact"/>
            </w:pPr>
            <w:r w:rsidRPr="00506CF8">
              <w:rPr>
                <w:rStyle w:val="VerbatimChar"/>
                <w:rFonts w:asciiTheme="minorHAnsi" w:hAnsiTheme="minorHAnsi"/>
                <w:sz w:val="24"/>
              </w:rPr>
              <w:t>* * *</w:t>
            </w:r>
          </w:p>
        </w:tc>
        <w:tc>
          <w:tcPr>
            <w:tcW w:w="0" w:type="auto"/>
            <w:tcPrChange w:id="81" w:author="KDL XD" w:date="2016-10-20T13:03:00Z">
              <w:tcPr>
                <w:tcW w:w="0" w:type="auto"/>
              </w:tcPr>
            </w:tcPrChange>
          </w:tcPr>
          <w:p w14:paraId="3E47BA4C" w14:textId="77777777" w:rsidR="00F114B2" w:rsidRPr="00506CF8" w:rsidRDefault="00CB19D9">
            <w:pPr>
              <w:pStyle w:val="Compact"/>
            </w:pPr>
            <w:r w:rsidRPr="00506CF8">
              <w:t>user</w:t>
            </w:r>
          </w:p>
        </w:tc>
        <w:tc>
          <w:tcPr>
            <w:tcW w:w="0" w:type="auto"/>
            <w:tcPrChange w:id="82" w:author="KDL XD" w:date="2016-10-20T13:03:00Z">
              <w:tcPr>
                <w:tcW w:w="0" w:type="auto"/>
              </w:tcPr>
            </w:tcPrChange>
          </w:tcPr>
          <w:p w14:paraId="60C2CA34" w14:textId="77777777" w:rsidR="00F114B2" w:rsidRPr="00506CF8" w:rsidRDefault="00CB19D9">
            <w:pPr>
              <w:pStyle w:val="Compact"/>
            </w:pPr>
            <w:r w:rsidRPr="00506CF8">
              <w:t>delete a task</w:t>
            </w:r>
          </w:p>
        </w:tc>
        <w:tc>
          <w:tcPr>
            <w:tcW w:w="0" w:type="auto"/>
            <w:tcPrChange w:id="83" w:author="KDL XD" w:date="2016-10-20T13:03:00Z">
              <w:tcPr>
                <w:tcW w:w="0" w:type="auto"/>
              </w:tcPr>
            </w:tcPrChange>
          </w:tcPr>
          <w:p w14:paraId="2BD40981" w14:textId="77777777" w:rsidR="00F114B2" w:rsidRPr="00506CF8" w:rsidRDefault="00CB19D9">
            <w:pPr>
              <w:pStyle w:val="Compact"/>
            </w:pPr>
            <w:r w:rsidRPr="00506CF8">
              <w:t>remove entries that I no longer need</w:t>
            </w:r>
          </w:p>
        </w:tc>
      </w:tr>
      <w:tr w:rsidR="00F114B2" w:rsidRPr="00506CF8" w14:paraId="6E3BAF7E" w14:textId="77777777" w:rsidTr="00212605">
        <w:trPr>
          <w:trPrChange w:id="84" w:author="KDL XD" w:date="2016-10-20T13:03:00Z">
            <w:trPr>
              <w:trHeight w:val="1684"/>
            </w:trPr>
          </w:trPrChange>
        </w:trPr>
        <w:tc>
          <w:tcPr>
            <w:tcW w:w="0" w:type="auto"/>
            <w:tcPrChange w:id="85" w:author="KDL XD" w:date="2016-10-20T13:03:00Z">
              <w:tcPr>
                <w:tcW w:w="0" w:type="auto"/>
              </w:tcPr>
            </w:tcPrChange>
          </w:tcPr>
          <w:p w14:paraId="64F832A7" w14:textId="77777777" w:rsidR="00F114B2" w:rsidRPr="00506CF8" w:rsidRDefault="00CB19D9">
            <w:pPr>
              <w:pStyle w:val="Compact"/>
            </w:pPr>
            <w:r w:rsidRPr="00506CF8">
              <w:rPr>
                <w:rStyle w:val="VerbatimChar"/>
                <w:rFonts w:asciiTheme="minorHAnsi" w:hAnsiTheme="minorHAnsi"/>
                <w:sz w:val="24"/>
              </w:rPr>
              <w:t>* * *</w:t>
            </w:r>
          </w:p>
        </w:tc>
        <w:tc>
          <w:tcPr>
            <w:tcW w:w="0" w:type="auto"/>
            <w:tcPrChange w:id="86" w:author="KDL XD" w:date="2016-10-20T13:03:00Z">
              <w:tcPr>
                <w:tcW w:w="0" w:type="auto"/>
              </w:tcPr>
            </w:tcPrChange>
          </w:tcPr>
          <w:p w14:paraId="20BC0CC2" w14:textId="77777777" w:rsidR="00F114B2" w:rsidRPr="00506CF8" w:rsidRDefault="00CB19D9">
            <w:pPr>
              <w:pStyle w:val="Compact"/>
            </w:pPr>
            <w:r w:rsidRPr="00506CF8">
              <w:t>user</w:t>
            </w:r>
          </w:p>
        </w:tc>
        <w:tc>
          <w:tcPr>
            <w:tcW w:w="0" w:type="auto"/>
            <w:tcPrChange w:id="87" w:author="KDL XD" w:date="2016-10-20T13:03:00Z">
              <w:tcPr>
                <w:tcW w:w="0" w:type="auto"/>
              </w:tcPr>
            </w:tcPrChange>
          </w:tcPr>
          <w:p w14:paraId="6942367B" w14:textId="77777777" w:rsidR="00F114B2" w:rsidRPr="00506CF8" w:rsidRDefault="00CB19D9">
            <w:pPr>
              <w:pStyle w:val="Compact"/>
            </w:pPr>
            <w:r w:rsidRPr="00506CF8">
              <w:t>find a task by name</w:t>
            </w:r>
          </w:p>
        </w:tc>
        <w:tc>
          <w:tcPr>
            <w:tcW w:w="0" w:type="auto"/>
            <w:tcPrChange w:id="88" w:author="KDL XD" w:date="2016-10-20T13:03:00Z">
              <w:tcPr>
                <w:tcW w:w="0" w:type="auto"/>
              </w:tcPr>
            </w:tcPrChange>
          </w:tcPr>
          <w:p w14:paraId="2C30FBE1" w14:textId="77777777" w:rsidR="00F114B2" w:rsidRPr="00506CF8" w:rsidRDefault="00CB19D9">
            <w:pPr>
              <w:pStyle w:val="Compact"/>
            </w:pPr>
            <w:r w:rsidRPr="00506CF8">
              <w:t>locate details of tasks without having to go through the entire list</w:t>
            </w:r>
          </w:p>
        </w:tc>
      </w:tr>
      <w:tr w:rsidR="00F114B2" w:rsidRPr="00506CF8" w14:paraId="53A9700E" w14:textId="77777777" w:rsidTr="00212605">
        <w:trPr>
          <w:trPrChange w:id="89" w:author="KDL XD" w:date="2016-10-20T13:03:00Z">
            <w:trPr>
              <w:trHeight w:val="1169"/>
            </w:trPr>
          </w:trPrChange>
        </w:trPr>
        <w:tc>
          <w:tcPr>
            <w:tcW w:w="0" w:type="auto"/>
            <w:tcPrChange w:id="90" w:author="KDL XD" w:date="2016-10-20T13:03:00Z">
              <w:tcPr>
                <w:tcW w:w="0" w:type="auto"/>
              </w:tcPr>
            </w:tcPrChange>
          </w:tcPr>
          <w:p w14:paraId="02C85CEE" w14:textId="77777777" w:rsidR="00F114B2" w:rsidRPr="00506CF8" w:rsidRDefault="00CB19D9">
            <w:pPr>
              <w:pStyle w:val="Compact"/>
            </w:pPr>
            <w:r w:rsidRPr="00506CF8">
              <w:rPr>
                <w:rStyle w:val="VerbatimChar"/>
                <w:rFonts w:asciiTheme="minorHAnsi" w:hAnsiTheme="minorHAnsi"/>
                <w:sz w:val="24"/>
              </w:rPr>
              <w:t>* * *</w:t>
            </w:r>
          </w:p>
        </w:tc>
        <w:tc>
          <w:tcPr>
            <w:tcW w:w="0" w:type="auto"/>
            <w:tcPrChange w:id="91" w:author="KDL XD" w:date="2016-10-20T13:03:00Z">
              <w:tcPr>
                <w:tcW w:w="0" w:type="auto"/>
              </w:tcPr>
            </w:tcPrChange>
          </w:tcPr>
          <w:p w14:paraId="5BA1B627" w14:textId="77777777" w:rsidR="00F114B2" w:rsidRPr="00506CF8" w:rsidRDefault="00CB19D9">
            <w:pPr>
              <w:pStyle w:val="Compact"/>
            </w:pPr>
            <w:r w:rsidRPr="00506CF8">
              <w:t>user</w:t>
            </w:r>
          </w:p>
        </w:tc>
        <w:tc>
          <w:tcPr>
            <w:tcW w:w="0" w:type="auto"/>
            <w:tcPrChange w:id="92" w:author="KDL XD" w:date="2016-10-20T13:03:00Z">
              <w:tcPr>
                <w:tcW w:w="0" w:type="auto"/>
              </w:tcPr>
            </w:tcPrChange>
          </w:tcPr>
          <w:p w14:paraId="65D5F000" w14:textId="77777777" w:rsidR="00F114B2" w:rsidRPr="00506CF8" w:rsidRDefault="00CB19D9">
            <w:pPr>
              <w:pStyle w:val="Compact"/>
            </w:pPr>
            <w:r w:rsidRPr="00506CF8">
              <w:t>view list of completed and pending tasks</w:t>
            </w:r>
          </w:p>
        </w:tc>
        <w:tc>
          <w:tcPr>
            <w:tcW w:w="0" w:type="auto"/>
            <w:tcPrChange w:id="93" w:author="KDL XD" w:date="2016-10-20T13:03:00Z">
              <w:tcPr>
                <w:tcW w:w="0" w:type="auto"/>
              </w:tcPr>
            </w:tcPrChange>
          </w:tcPr>
          <w:p w14:paraId="5B652E2E" w14:textId="77777777" w:rsidR="00F114B2" w:rsidRPr="00506CF8" w:rsidRDefault="00CB19D9">
            <w:pPr>
              <w:pStyle w:val="Compact"/>
            </w:pPr>
            <w:r w:rsidRPr="00506CF8">
              <w:t>keep track of what needs to be done</w:t>
            </w:r>
          </w:p>
        </w:tc>
      </w:tr>
      <w:tr w:rsidR="00F114B2" w:rsidRPr="00506CF8" w14:paraId="4FB2B927" w14:textId="77777777" w:rsidTr="00212605">
        <w:trPr>
          <w:trPrChange w:id="94" w:author="KDL XD" w:date="2016-10-20T13:03:00Z">
            <w:trPr>
              <w:trHeight w:val="900"/>
            </w:trPr>
          </w:trPrChange>
        </w:trPr>
        <w:tc>
          <w:tcPr>
            <w:tcW w:w="0" w:type="auto"/>
            <w:tcPrChange w:id="95" w:author="KDL XD" w:date="2016-10-20T13:03:00Z">
              <w:tcPr>
                <w:tcW w:w="0" w:type="auto"/>
              </w:tcPr>
            </w:tcPrChange>
          </w:tcPr>
          <w:p w14:paraId="263C9EA8" w14:textId="77777777" w:rsidR="00F114B2" w:rsidRPr="00506CF8" w:rsidRDefault="00CB19D9">
            <w:pPr>
              <w:pStyle w:val="Compact"/>
            </w:pPr>
            <w:r w:rsidRPr="00506CF8">
              <w:rPr>
                <w:rStyle w:val="VerbatimChar"/>
                <w:rFonts w:asciiTheme="minorHAnsi" w:hAnsiTheme="minorHAnsi"/>
                <w:sz w:val="24"/>
              </w:rPr>
              <w:t>* *</w:t>
            </w:r>
          </w:p>
        </w:tc>
        <w:tc>
          <w:tcPr>
            <w:tcW w:w="0" w:type="auto"/>
            <w:tcPrChange w:id="96" w:author="KDL XD" w:date="2016-10-20T13:03:00Z">
              <w:tcPr>
                <w:tcW w:w="0" w:type="auto"/>
              </w:tcPr>
            </w:tcPrChange>
          </w:tcPr>
          <w:p w14:paraId="7E9F5723" w14:textId="77777777" w:rsidR="00F114B2" w:rsidRPr="00506CF8" w:rsidRDefault="00CB19D9">
            <w:pPr>
              <w:pStyle w:val="Compact"/>
            </w:pPr>
            <w:r w:rsidRPr="00F528A4">
              <w:rPr>
                <w:noProof/>
              </w:rPr>
              <w:t>user</w:t>
            </w:r>
            <w:r w:rsidRPr="00506CF8">
              <w:t xml:space="preserve"> with many tasks at a time</w:t>
            </w:r>
          </w:p>
        </w:tc>
        <w:tc>
          <w:tcPr>
            <w:tcW w:w="0" w:type="auto"/>
            <w:tcPrChange w:id="97" w:author="KDL XD" w:date="2016-10-20T13:03:00Z">
              <w:tcPr>
                <w:tcW w:w="0" w:type="auto"/>
              </w:tcPr>
            </w:tcPrChange>
          </w:tcPr>
          <w:p w14:paraId="41DEDE30" w14:textId="77777777" w:rsidR="00F114B2" w:rsidRPr="00506CF8" w:rsidRDefault="00CB19D9">
            <w:pPr>
              <w:pStyle w:val="Compact"/>
            </w:pPr>
            <w:r w:rsidRPr="00506CF8">
              <w:t>sort my tasks by different criteria</w:t>
            </w:r>
          </w:p>
        </w:tc>
        <w:tc>
          <w:tcPr>
            <w:tcW w:w="0" w:type="auto"/>
            <w:tcPrChange w:id="98" w:author="KDL XD" w:date="2016-10-20T13:03:00Z">
              <w:tcPr>
                <w:tcW w:w="0" w:type="auto"/>
              </w:tcPr>
            </w:tcPrChange>
          </w:tcPr>
          <w:p w14:paraId="1DFEB6AC" w14:textId="77777777" w:rsidR="00F114B2" w:rsidRPr="00506CF8" w:rsidRDefault="00CB19D9">
            <w:pPr>
              <w:pStyle w:val="Compact"/>
            </w:pPr>
            <w:r w:rsidRPr="00506CF8">
              <w:t>view tasks easily</w:t>
            </w:r>
          </w:p>
        </w:tc>
      </w:tr>
      <w:tr w:rsidR="00F114B2" w:rsidRPr="00506CF8" w14:paraId="5575134D" w14:textId="77777777" w:rsidTr="00212605">
        <w:trPr>
          <w:trPrChange w:id="99" w:author="KDL XD" w:date="2016-10-20T13:03:00Z">
            <w:trPr>
              <w:trHeight w:val="1158"/>
            </w:trPr>
          </w:trPrChange>
        </w:trPr>
        <w:tc>
          <w:tcPr>
            <w:tcW w:w="0" w:type="auto"/>
            <w:tcPrChange w:id="100" w:author="KDL XD" w:date="2016-10-20T13:03:00Z">
              <w:tcPr>
                <w:tcW w:w="0" w:type="auto"/>
              </w:tcPr>
            </w:tcPrChange>
          </w:tcPr>
          <w:p w14:paraId="1675F0C0" w14:textId="77777777" w:rsidR="00F114B2" w:rsidRPr="00506CF8" w:rsidRDefault="00CB19D9">
            <w:pPr>
              <w:pStyle w:val="Compact"/>
            </w:pPr>
            <w:r w:rsidRPr="00506CF8">
              <w:rPr>
                <w:rStyle w:val="VerbatimChar"/>
                <w:rFonts w:asciiTheme="minorHAnsi" w:hAnsiTheme="minorHAnsi"/>
                <w:sz w:val="24"/>
              </w:rPr>
              <w:t>* *</w:t>
            </w:r>
          </w:p>
        </w:tc>
        <w:tc>
          <w:tcPr>
            <w:tcW w:w="0" w:type="auto"/>
            <w:tcPrChange w:id="101" w:author="KDL XD" w:date="2016-10-20T13:03:00Z">
              <w:tcPr>
                <w:tcW w:w="0" w:type="auto"/>
              </w:tcPr>
            </w:tcPrChange>
          </w:tcPr>
          <w:p w14:paraId="45A1B896" w14:textId="77777777" w:rsidR="00F114B2" w:rsidRPr="00506CF8" w:rsidRDefault="00CB19D9">
            <w:pPr>
              <w:pStyle w:val="Compact"/>
            </w:pPr>
            <w:r w:rsidRPr="00F528A4">
              <w:rPr>
                <w:noProof/>
              </w:rPr>
              <w:t>user</w:t>
            </w:r>
            <w:r w:rsidRPr="00506CF8">
              <w:t xml:space="preserve"> with large projects/ tasks</w:t>
            </w:r>
          </w:p>
        </w:tc>
        <w:tc>
          <w:tcPr>
            <w:tcW w:w="0" w:type="auto"/>
            <w:tcPrChange w:id="102" w:author="KDL XD" w:date="2016-10-20T13:03:00Z">
              <w:tcPr>
                <w:tcW w:w="0" w:type="auto"/>
              </w:tcPr>
            </w:tcPrChange>
          </w:tcPr>
          <w:p w14:paraId="68332D3A" w14:textId="77777777" w:rsidR="00F114B2" w:rsidRPr="00506CF8" w:rsidRDefault="00CB19D9">
            <w:pPr>
              <w:pStyle w:val="Compact"/>
            </w:pPr>
            <w:r w:rsidRPr="00506CF8">
              <w:t>add subtasks to</w:t>
            </w:r>
            <w:r w:rsidR="00F528A4">
              <w:t xml:space="preserve"> the</w:t>
            </w:r>
            <w:r w:rsidRPr="00506CF8">
              <w:t xml:space="preserve"> </w:t>
            </w:r>
            <w:r w:rsidRPr="00F528A4">
              <w:rPr>
                <w:noProof/>
              </w:rPr>
              <w:t>main</w:t>
            </w:r>
            <w:r w:rsidRPr="00506CF8">
              <w:t xml:space="preserve"> task</w:t>
            </w:r>
          </w:p>
        </w:tc>
        <w:tc>
          <w:tcPr>
            <w:tcW w:w="0" w:type="auto"/>
            <w:tcPrChange w:id="103" w:author="KDL XD" w:date="2016-10-20T13:03:00Z">
              <w:tcPr>
                <w:tcW w:w="0" w:type="auto"/>
              </w:tcPr>
            </w:tcPrChange>
          </w:tcPr>
          <w:p w14:paraId="0E5B0901" w14:textId="77777777" w:rsidR="00F114B2" w:rsidRPr="00506CF8" w:rsidRDefault="00CB19D9">
            <w:pPr>
              <w:pStyle w:val="Compact"/>
            </w:pPr>
            <w:r w:rsidRPr="00506CF8">
              <w:t>break down</w:t>
            </w:r>
            <w:r w:rsidR="00F528A4">
              <w:t xml:space="preserve"> a</w:t>
            </w:r>
            <w:r w:rsidRPr="00506CF8">
              <w:t xml:space="preserve"> </w:t>
            </w:r>
            <w:r w:rsidRPr="00F528A4">
              <w:rPr>
                <w:noProof/>
              </w:rPr>
              <w:t>larger</w:t>
            </w:r>
            <w:r w:rsidRPr="00506CF8">
              <w:t xml:space="preserve"> task into smaller tasks</w:t>
            </w:r>
          </w:p>
        </w:tc>
      </w:tr>
      <w:tr w:rsidR="00F114B2" w:rsidRPr="00506CF8" w14:paraId="7D0D2674" w14:textId="77777777" w:rsidTr="00212605">
        <w:trPr>
          <w:trPrChange w:id="104" w:author="KDL XD" w:date="2016-10-20T13:03:00Z">
            <w:trPr>
              <w:trHeight w:val="1719"/>
            </w:trPr>
          </w:trPrChange>
        </w:trPr>
        <w:tc>
          <w:tcPr>
            <w:tcW w:w="0" w:type="auto"/>
            <w:tcPrChange w:id="105" w:author="KDL XD" w:date="2016-10-20T13:03:00Z">
              <w:tcPr>
                <w:tcW w:w="0" w:type="auto"/>
              </w:tcPr>
            </w:tcPrChange>
          </w:tcPr>
          <w:p w14:paraId="077243B3" w14:textId="77777777" w:rsidR="00F114B2" w:rsidRPr="00506CF8" w:rsidRDefault="00CB19D9">
            <w:pPr>
              <w:pStyle w:val="Compact"/>
            </w:pPr>
            <w:r w:rsidRPr="00506CF8">
              <w:rPr>
                <w:rStyle w:val="VerbatimChar"/>
                <w:rFonts w:asciiTheme="minorHAnsi" w:hAnsiTheme="minorHAnsi"/>
                <w:sz w:val="24"/>
              </w:rPr>
              <w:t>* *</w:t>
            </w:r>
          </w:p>
        </w:tc>
        <w:tc>
          <w:tcPr>
            <w:tcW w:w="0" w:type="auto"/>
            <w:tcPrChange w:id="106" w:author="KDL XD" w:date="2016-10-20T13:03:00Z">
              <w:tcPr>
                <w:tcW w:w="0" w:type="auto"/>
              </w:tcPr>
            </w:tcPrChange>
          </w:tcPr>
          <w:p w14:paraId="459BCB85" w14:textId="77777777" w:rsidR="00F114B2" w:rsidRPr="00506CF8" w:rsidRDefault="00CB19D9">
            <w:pPr>
              <w:pStyle w:val="Compact"/>
            </w:pPr>
            <w:r w:rsidRPr="00F528A4">
              <w:rPr>
                <w:noProof/>
              </w:rPr>
              <w:t>user</w:t>
            </w:r>
            <w:r w:rsidRPr="00506CF8">
              <w:t xml:space="preserve"> with many </w:t>
            </w:r>
            <w:r w:rsidRPr="00F528A4">
              <w:rPr>
                <w:noProof/>
              </w:rPr>
              <w:t>unco</w:t>
            </w:r>
            <w:r w:rsidR="00F528A4">
              <w:rPr>
                <w:noProof/>
              </w:rPr>
              <w:t>n</w:t>
            </w:r>
            <w:r w:rsidRPr="00F528A4">
              <w:rPr>
                <w:noProof/>
              </w:rPr>
              <w:t>firmed</w:t>
            </w:r>
            <w:r w:rsidRPr="00506CF8">
              <w:t xml:space="preserve"> events</w:t>
            </w:r>
          </w:p>
        </w:tc>
        <w:tc>
          <w:tcPr>
            <w:tcW w:w="0" w:type="auto"/>
            <w:tcPrChange w:id="107" w:author="KDL XD" w:date="2016-10-20T13:03:00Z">
              <w:tcPr>
                <w:tcW w:w="0" w:type="auto"/>
              </w:tcPr>
            </w:tcPrChange>
          </w:tcPr>
          <w:p w14:paraId="04DB8E94" w14:textId="77777777" w:rsidR="00F114B2" w:rsidRPr="00506CF8" w:rsidRDefault="00CB19D9">
            <w:pPr>
              <w:pStyle w:val="Compact"/>
            </w:pPr>
            <w:r w:rsidRPr="00506CF8">
              <w:t>allocate timeslots for tentative meetings/tasks</w:t>
            </w:r>
          </w:p>
        </w:tc>
        <w:tc>
          <w:tcPr>
            <w:tcW w:w="0" w:type="auto"/>
            <w:tcPrChange w:id="108" w:author="KDL XD" w:date="2016-10-20T13:03:00Z">
              <w:tcPr>
                <w:tcW w:w="0" w:type="auto"/>
              </w:tcPr>
            </w:tcPrChange>
          </w:tcPr>
          <w:p w14:paraId="75F96E66" w14:textId="77777777" w:rsidR="00F114B2" w:rsidRPr="00506CF8" w:rsidRDefault="00CB19D9">
            <w:pPr>
              <w:pStyle w:val="Compact"/>
            </w:pPr>
            <w:r w:rsidRPr="00506CF8">
              <w:t>avoid having plans that might conflict with unconfirmed plans</w:t>
            </w:r>
          </w:p>
        </w:tc>
      </w:tr>
      <w:tr w:rsidR="00F114B2" w:rsidRPr="00506CF8" w14:paraId="734A352A" w14:textId="77777777" w:rsidTr="00212605">
        <w:trPr>
          <w:trPrChange w:id="109" w:author="KDL XD" w:date="2016-10-20T13:03:00Z">
            <w:trPr>
              <w:trHeight w:val="1169"/>
            </w:trPr>
          </w:trPrChange>
        </w:trPr>
        <w:tc>
          <w:tcPr>
            <w:tcW w:w="0" w:type="auto"/>
            <w:tcPrChange w:id="110" w:author="KDL XD" w:date="2016-10-20T13:03:00Z">
              <w:tcPr>
                <w:tcW w:w="0" w:type="auto"/>
              </w:tcPr>
            </w:tcPrChange>
          </w:tcPr>
          <w:p w14:paraId="7C892374" w14:textId="77777777" w:rsidR="00F114B2" w:rsidRPr="00506CF8" w:rsidRDefault="00CB19D9">
            <w:pPr>
              <w:pStyle w:val="Compact"/>
            </w:pPr>
            <w:r w:rsidRPr="00506CF8">
              <w:rPr>
                <w:rStyle w:val="VerbatimChar"/>
                <w:rFonts w:asciiTheme="minorHAnsi" w:hAnsiTheme="minorHAnsi"/>
                <w:sz w:val="24"/>
              </w:rPr>
              <w:t>* *</w:t>
            </w:r>
          </w:p>
        </w:tc>
        <w:tc>
          <w:tcPr>
            <w:tcW w:w="0" w:type="auto"/>
            <w:tcPrChange w:id="111" w:author="KDL XD" w:date="2016-10-20T13:03:00Z">
              <w:tcPr>
                <w:tcW w:w="0" w:type="auto"/>
              </w:tcPr>
            </w:tcPrChange>
          </w:tcPr>
          <w:p w14:paraId="342207F6" w14:textId="77777777" w:rsidR="00F114B2" w:rsidRPr="00506CF8" w:rsidRDefault="00CB19D9">
            <w:pPr>
              <w:pStyle w:val="Compact"/>
            </w:pPr>
            <w:r w:rsidRPr="00506CF8">
              <w:t>user</w:t>
            </w:r>
          </w:p>
        </w:tc>
        <w:tc>
          <w:tcPr>
            <w:tcW w:w="0" w:type="auto"/>
            <w:tcPrChange w:id="112" w:author="KDL XD" w:date="2016-10-20T13:03:00Z">
              <w:tcPr>
                <w:tcW w:w="0" w:type="auto"/>
              </w:tcPr>
            </w:tcPrChange>
          </w:tcPr>
          <w:p w14:paraId="189834B9" w14:textId="77777777" w:rsidR="00F114B2" w:rsidRPr="00506CF8" w:rsidRDefault="00CB19D9">
            <w:pPr>
              <w:pStyle w:val="Compact"/>
            </w:pPr>
            <w:r w:rsidRPr="00506CF8">
              <w:t>undo 1 previous operation</w:t>
            </w:r>
          </w:p>
        </w:tc>
        <w:tc>
          <w:tcPr>
            <w:tcW w:w="0" w:type="auto"/>
            <w:tcPrChange w:id="113" w:author="KDL XD" w:date="2016-10-20T13:03:00Z">
              <w:tcPr>
                <w:tcW w:w="0" w:type="auto"/>
              </w:tcPr>
            </w:tcPrChange>
          </w:tcPr>
          <w:p w14:paraId="222B5435" w14:textId="77777777" w:rsidR="00F114B2" w:rsidRPr="00506CF8" w:rsidRDefault="00CB19D9">
            <w:pPr>
              <w:pStyle w:val="Compact"/>
            </w:pPr>
            <w:r w:rsidRPr="00506CF8">
              <w:t>remove commands executed by accident</w:t>
            </w:r>
          </w:p>
        </w:tc>
      </w:tr>
      <w:tr w:rsidR="00F114B2" w:rsidRPr="00506CF8" w14:paraId="2D0F9CBF" w14:textId="77777777" w:rsidTr="00212605">
        <w:trPr>
          <w:trPrChange w:id="114" w:author="KDL XD" w:date="2016-10-20T13:03:00Z">
            <w:trPr>
              <w:trHeight w:val="1169"/>
            </w:trPr>
          </w:trPrChange>
        </w:trPr>
        <w:tc>
          <w:tcPr>
            <w:tcW w:w="0" w:type="auto"/>
            <w:tcPrChange w:id="115" w:author="KDL XD" w:date="2016-10-20T13:03:00Z">
              <w:tcPr>
                <w:tcW w:w="0" w:type="auto"/>
              </w:tcPr>
            </w:tcPrChange>
          </w:tcPr>
          <w:p w14:paraId="00E68A24" w14:textId="77777777" w:rsidR="00F114B2" w:rsidRPr="00506CF8" w:rsidRDefault="00CB19D9">
            <w:pPr>
              <w:pStyle w:val="Compact"/>
            </w:pPr>
            <w:r w:rsidRPr="00506CF8">
              <w:rPr>
                <w:rStyle w:val="VerbatimChar"/>
                <w:rFonts w:asciiTheme="minorHAnsi" w:hAnsiTheme="minorHAnsi"/>
                <w:sz w:val="24"/>
              </w:rPr>
              <w:t>* *</w:t>
            </w:r>
          </w:p>
        </w:tc>
        <w:tc>
          <w:tcPr>
            <w:tcW w:w="0" w:type="auto"/>
            <w:tcPrChange w:id="116" w:author="KDL XD" w:date="2016-10-20T13:03:00Z">
              <w:tcPr>
                <w:tcW w:w="0" w:type="auto"/>
              </w:tcPr>
            </w:tcPrChange>
          </w:tcPr>
          <w:p w14:paraId="274E408D" w14:textId="77777777" w:rsidR="00F114B2" w:rsidRPr="00506CF8" w:rsidRDefault="00CB19D9">
            <w:pPr>
              <w:pStyle w:val="Compact"/>
            </w:pPr>
            <w:r w:rsidRPr="00506CF8">
              <w:t>user</w:t>
            </w:r>
          </w:p>
        </w:tc>
        <w:tc>
          <w:tcPr>
            <w:tcW w:w="0" w:type="auto"/>
            <w:tcPrChange w:id="117" w:author="KDL XD" w:date="2016-10-20T13:03:00Z">
              <w:tcPr>
                <w:tcW w:w="0" w:type="auto"/>
              </w:tcPr>
            </w:tcPrChange>
          </w:tcPr>
          <w:p w14:paraId="000F20EB" w14:textId="77777777" w:rsidR="00F114B2" w:rsidRPr="00506CF8" w:rsidRDefault="00CB19D9">
            <w:pPr>
              <w:pStyle w:val="Compact"/>
            </w:pPr>
            <w:r w:rsidRPr="00506CF8">
              <w:t>specify a target folder as the data storage location</w:t>
            </w:r>
          </w:p>
        </w:tc>
        <w:tc>
          <w:tcPr>
            <w:tcW w:w="0" w:type="auto"/>
            <w:tcPrChange w:id="118" w:author="KDL XD" w:date="2016-10-20T13:03:00Z">
              <w:tcPr>
                <w:tcW w:w="0" w:type="auto"/>
              </w:tcPr>
            </w:tcPrChange>
          </w:tcPr>
          <w:p w14:paraId="5F6E7F1E" w14:textId="77777777" w:rsidR="00F114B2" w:rsidRPr="00506CF8" w:rsidRDefault="00CB19D9">
            <w:pPr>
              <w:pStyle w:val="Compact"/>
            </w:pPr>
            <w:r w:rsidRPr="00F528A4">
              <w:rPr>
                <w:noProof/>
              </w:rPr>
              <w:t>synchroni</w:t>
            </w:r>
            <w:r w:rsidR="00F528A4">
              <w:rPr>
                <w:noProof/>
              </w:rPr>
              <w:t>z</w:t>
            </w:r>
            <w:r w:rsidRPr="00F528A4">
              <w:rPr>
                <w:noProof/>
              </w:rPr>
              <w:t>e</w:t>
            </w:r>
            <w:r w:rsidRPr="00506CF8">
              <w:t xml:space="preserve"> file with other applications</w:t>
            </w:r>
          </w:p>
        </w:tc>
      </w:tr>
    </w:tbl>
    <w:p w14:paraId="4AFD180A" w14:textId="77777777" w:rsidR="008B0674" w:rsidRDefault="008B0674">
      <w:pPr>
        <w:pStyle w:val="Heading2"/>
        <w:rPr>
          <w:rFonts w:asciiTheme="minorHAnsi" w:hAnsiTheme="minorHAnsi"/>
          <w:sz w:val="28"/>
        </w:rPr>
      </w:pPr>
      <w:bookmarkStart w:id="119" w:name="appendix-b-use-cases"/>
      <w:bookmarkEnd w:id="119"/>
    </w:p>
    <w:p w14:paraId="6A900A80" w14:textId="77777777" w:rsidR="008B0674" w:rsidRDefault="008B0674" w:rsidP="008B0674">
      <w:pPr>
        <w:pStyle w:val="BodyText"/>
        <w:rPr>
          <w:rFonts w:eastAsiaTheme="majorEastAsia" w:cstheme="majorBidi"/>
          <w:color w:val="4F81BD" w:themeColor="accent1"/>
          <w:szCs w:val="32"/>
        </w:rPr>
      </w:pPr>
      <w:r>
        <w:br w:type="page"/>
      </w:r>
    </w:p>
    <w:p w14:paraId="32EFCCA8" w14:textId="77777777" w:rsidR="00F114B2" w:rsidRPr="0025174B" w:rsidRDefault="002C11FF" w:rsidP="0025174B">
      <w:pPr>
        <w:pStyle w:val="Heading3"/>
        <w:rPr>
          <w:rFonts w:asciiTheme="minorHAnsi" w:hAnsiTheme="minorHAnsi"/>
        </w:rPr>
      </w:pPr>
      <w:bookmarkStart w:id="120" w:name="_Toc464424216"/>
      <w:r w:rsidRPr="0025174B">
        <w:rPr>
          <w:rFonts w:asciiTheme="minorHAnsi" w:hAnsiTheme="minorHAnsi"/>
        </w:rPr>
        <w:lastRenderedPageBreak/>
        <w:t>7.2 Appendix B</w:t>
      </w:r>
      <w:r w:rsidR="00CB19D9" w:rsidRPr="0025174B">
        <w:rPr>
          <w:rFonts w:asciiTheme="minorHAnsi" w:hAnsiTheme="minorHAnsi"/>
        </w:rPr>
        <w:t>: Use Cases</w:t>
      </w:r>
      <w:bookmarkEnd w:id="120"/>
    </w:p>
    <w:p w14:paraId="348B220C" w14:textId="77777777" w:rsidR="00F114B2" w:rsidRPr="00506CF8" w:rsidRDefault="00CB19D9">
      <w:pPr>
        <w:pStyle w:val="FirstParagraph"/>
      </w:pPr>
      <w:r w:rsidRPr="00506CF8">
        <w:t xml:space="preserve">(For all use cases below, the </w:t>
      </w:r>
      <w:r w:rsidRPr="00506CF8">
        <w:rPr>
          <w:b/>
        </w:rPr>
        <w:t>System</w:t>
      </w:r>
      <w:r w:rsidRPr="00506CF8">
        <w:t xml:space="preserve"> is the </w:t>
      </w:r>
      <w:r w:rsidRPr="00506CF8">
        <w:rPr>
          <w:rStyle w:val="VerbatimChar"/>
          <w:rFonts w:asciiTheme="minorHAnsi" w:hAnsiTheme="minorHAnsi"/>
          <w:sz w:val="24"/>
        </w:rPr>
        <w:t>SmartyDo</w:t>
      </w:r>
      <w:r w:rsidRPr="00506CF8">
        <w:t xml:space="preserve"> and the </w:t>
      </w:r>
      <w:r w:rsidRPr="00506CF8">
        <w:rPr>
          <w:b/>
        </w:rPr>
        <w:t>Actor</w:t>
      </w:r>
      <w:r w:rsidRPr="00506CF8">
        <w:t xml:space="preserve"> is the </w:t>
      </w:r>
      <w:r w:rsidRPr="00F528A4">
        <w:rPr>
          <w:rStyle w:val="VerbatimChar"/>
          <w:rFonts w:asciiTheme="minorHAnsi" w:hAnsiTheme="minorHAnsi"/>
          <w:noProof/>
          <w:sz w:val="24"/>
        </w:rPr>
        <w:t>user</w:t>
      </w:r>
      <w:r w:rsidRPr="00506CF8">
        <w:t xml:space="preserve"> unless specified otherwise)</w:t>
      </w:r>
    </w:p>
    <w:p w14:paraId="58A5F81B" w14:textId="77777777" w:rsidR="00F114B2" w:rsidRPr="0025174B" w:rsidRDefault="00693E86" w:rsidP="0025174B">
      <w:pPr>
        <w:pStyle w:val="Heading4"/>
        <w:rPr>
          <w:rFonts w:asciiTheme="minorHAnsi" w:hAnsiTheme="minorHAnsi"/>
        </w:rPr>
      </w:pPr>
      <w:bookmarkStart w:id="121" w:name="use-case-add-task"/>
      <w:bookmarkEnd w:id="121"/>
      <w:r w:rsidRPr="0025174B">
        <w:rPr>
          <w:rFonts w:asciiTheme="minorHAnsi" w:hAnsiTheme="minorHAnsi"/>
        </w:rPr>
        <w:t xml:space="preserve">7.2.1 </w:t>
      </w:r>
      <w:r w:rsidR="00CB19D9" w:rsidRPr="0025174B">
        <w:rPr>
          <w:rFonts w:asciiTheme="minorHAnsi" w:hAnsiTheme="minorHAnsi"/>
        </w:rPr>
        <w:t>Use case: Add task</w:t>
      </w:r>
    </w:p>
    <w:p w14:paraId="722C042A" w14:textId="77777777" w:rsidR="00F114B2" w:rsidRPr="00506CF8" w:rsidRDefault="00CB19D9">
      <w:pPr>
        <w:pStyle w:val="FirstParagraph"/>
      </w:pPr>
      <w:r w:rsidRPr="00506CF8">
        <w:rPr>
          <w:b/>
        </w:rPr>
        <w:t>MSS</w:t>
      </w:r>
    </w:p>
    <w:p w14:paraId="1DA8AFBA" w14:textId="77777777" w:rsidR="00F114B2" w:rsidRPr="00506CF8" w:rsidRDefault="00CB19D9" w:rsidP="00CB19D9">
      <w:pPr>
        <w:pStyle w:val="Compact"/>
        <w:numPr>
          <w:ilvl w:val="0"/>
          <w:numId w:val="9"/>
        </w:numPr>
      </w:pPr>
      <w:r w:rsidRPr="00506CF8">
        <w:t>User requests to add new task</w:t>
      </w:r>
    </w:p>
    <w:p w14:paraId="6B6A3EC5" w14:textId="77777777" w:rsidR="00D440E3" w:rsidRDefault="00CB19D9" w:rsidP="00CB19D9">
      <w:pPr>
        <w:pStyle w:val="Compact"/>
        <w:numPr>
          <w:ilvl w:val="0"/>
          <w:numId w:val="9"/>
        </w:numPr>
      </w:pPr>
      <w:r w:rsidRPr="00506CF8">
        <w:t>SmartyDo shows list of upco</w:t>
      </w:r>
      <w:r w:rsidR="00D440E3">
        <w:t xml:space="preserve">ming tasks with new task added </w:t>
      </w:r>
    </w:p>
    <w:p w14:paraId="65F7015A" w14:textId="77777777" w:rsidR="00F114B2" w:rsidRPr="00506CF8" w:rsidRDefault="00CB19D9" w:rsidP="00D440E3">
      <w:pPr>
        <w:pStyle w:val="Compact"/>
        <w:ind w:left="720"/>
      </w:pPr>
      <w:r w:rsidRPr="00F528A4">
        <w:rPr>
          <w:noProof/>
        </w:rPr>
        <w:t>Use</w:t>
      </w:r>
      <w:r w:rsidRPr="00506CF8">
        <w:t xml:space="preserve"> case ends.</w:t>
      </w:r>
    </w:p>
    <w:p w14:paraId="4FFBC837" w14:textId="77777777" w:rsidR="00F114B2" w:rsidRPr="00506CF8" w:rsidRDefault="00CB19D9">
      <w:pPr>
        <w:pStyle w:val="FirstParagraph"/>
      </w:pPr>
      <w:r w:rsidRPr="00506CF8">
        <w:rPr>
          <w:b/>
        </w:rPr>
        <w:t>Extensions</w:t>
      </w:r>
    </w:p>
    <w:p w14:paraId="093CBCC0" w14:textId="77777777" w:rsidR="00D440E3" w:rsidRDefault="00CB19D9" w:rsidP="00D440E3">
      <w:pPr>
        <w:spacing w:after="0"/>
      </w:pPr>
      <w:r w:rsidRPr="00D440E3">
        <w:t>1</w:t>
      </w:r>
      <w:r w:rsidR="008B0674" w:rsidRPr="00D440E3">
        <w:t>.</w:t>
      </w:r>
      <w:r w:rsidRPr="00D440E3">
        <w:t>a.</w:t>
      </w:r>
      <w:r w:rsidR="00506CF8" w:rsidRPr="00D440E3">
        <w:t xml:space="preserve">    </w:t>
      </w:r>
      <w:r w:rsidRPr="00D440E3">
        <w:t>The given index is invalid</w:t>
      </w:r>
    </w:p>
    <w:p w14:paraId="7A21D243" w14:textId="77777777" w:rsidR="00F114B2" w:rsidRPr="00D440E3" w:rsidRDefault="00CB19D9" w:rsidP="00D440E3">
      <w:pPr>
        <w:ind w:firstLine="720"/>
      </w:pPr>
      <w:r w:rsidRPr="00D440E3">
        <w:t>Use case ends</w:t>
      </w:r>
    </w:p>
    <w:p w14:paraId="7E8C3D3C" w14:textId="77777777" w:rsidR="00F114B2" w:rsidRPr="0025174B" w:rsidRDefault="00693E86" w:rsidP="0025174B">
      <w:pPr>
        <w:pStyle w:val="Heading4"/>
        <w:rPr>
          <w:rFonts w:asciiTheme="minorHAnsi" w:hAnsiTheme="minorHAnsi"/>
        </w:rPr>
      </w:pPr>
      <w:bookmarkStart w:id="122" w:name="use-case-edit-task"/>
      <w:bookmarkEnd w:id="122"/>
      <w:r w:rsidRPr="0025174B">
        <w:rPr>
          <w:rFonts w:asciiTheme="minorHAnsi" w:hAnsiTheme="minorHAnsi"/>
        </w:rPr>
        <w:t xml:space="preserve">7.2.2 </w:t>
      </w:r>
      <w:r w:rsidR="00CB19D9" w:rsidRPr="0025174B">
        <w:rPr>
          <w:rFonts w:asciiTheme="minorHAnsi" w:hAnsiTheme="minorHAnsi"/>
        </w:rPr>
        <w:t>Use case: Edit task</w:t>
      </w:r>
    </w:p>
    <w:p w14:paraId="65163263" w14:textId="77777777" w:rsidR="00F114B2" w:rsidRPr="00506CF8" w:rsidRDefault="00CB19D9">
      <w:pPr>
        <w:pStyle w:val="FirstParagraph"/>
      </w:pPr>
      <w:r w:rsidRPr="00506CF8">
        <w:rPr>
          <w:b/>
        </w:rPr>
        <w:t>MSS</w:t>
      </w:r>
    </w:p>
    <w:p w14:paraId="1F97E917" w14:textId="77777777" w:rsidR="00F114B2" w:rsidRPr="00506CF8" w:rsidRDefault="00CB19D9" w:rsidP="00CB19D9">
      <w:pPr>
        <w:pStyle w:val="Compact"/>
        <w:numPr>
          <w:ilvl w:val="0"/>
          <w:numId w:val="10"/>
        </w:numPr>
      </w:pPr>
      <w:r w:rsidRPr="00506CF8">
        <w:t>User requests to view upcoming tasks</w:t>
      </w:r>
    </w:p>
    <w:p w14:paraId="21D5EB21" w14:textId="77777777" w:rsidR="00F114B2" w:rsidRPr="00506CF8" w:rsidRDefault="00CB19D9" w:rsidP="00CB19D9">
      <w:pPr>
        <w:pStyle w:val="Compact"/>
        <w:numPr>
          <w:ilvl w:val="0"/>
          <w:numId w:val="10"/>
        </w:numPr>
      </w:pPr>
      <w:r w:rsidRPr="00506CF8">
        <w:t>SmartyDo shows a list of upcoming tasks</w:t>
      </w:r>
    </w:p>
    <w:p w14:paraId="26AA0750" w14:textId="77777777" w:rsidR="00F114B2" w:rsidRPr="00506CF8" w:rsidRDefault="00CB19D9" w:rsidP="00CB19D9">
      <w:pPr>
        <w:pStyle w:val="Compact"/>
        <w:numPr>
          <w:ilvl w:val="0"/>
          <w:numId w:val="10"/>
        </w:numPr>
      </w:pPr>
      <w:r w:rsidRPr="00506CF8">
        <w:t>User requests to edit a specific task in the list</w:t>
      </w:r>
    </w:p>
    <w:p w14:paraId="63E755FC" w14:textId="77777777" w:rsidR="00D440E3" w:rsidRDefault="00D440E3" w:rsidP="00CB19D9">
      <w:pPr>
        <w:pStyle w:val="Compact"/>
        <w:numPr>
          <w:ilvl w:val="0"/>
          <w:numId w:val="10"/>
        </w:numPr>
      </w:pPr>
      <w:r>
        <w:t xml:space="preserve">SmartyDo edits the task </w:t>
      </w:r>
    </w:p>
    <w:p w14:paraId="3CDAA127" w14:textId="77777777" w:rsidR="00F114B2" w:rsidRPr="00506CF8" w:rsidRDefault="00CB19D9" w:rsidP="00D440E3">
      <w:pPr>
        <w:pStyle w:val="Compact"/>
        <w:ind w:left="720"/>
      </w:pPr>
      <w:r w:rsidRPr="00F528A4">
        <w:rPr>
          <w:noProof/>
        </w:rPr>
        <w:t>Use</w:t>
      </w:r>
      <w:r w:rsidRPr="00506CF8">
        <w:t xml:space="preserve"> case ends.</w:t>
      </w:r>
    </w:p>
    <w:p w14:paraId="2A6531A2" w14:textId="77777777" w:rsidR="00F114B2" w:rsidRPr="00506CF8" w:rsidRDefault="00CB19D9">
      <w:pPr>
        <w:pStyle w:val="FirstParagraph"/>
      </w:pPr>
      <w:r w:rsidRPr="00506CF8">
        <w:rPr>
          <w:b/>
        </w:rPr>
        <w:t>Extensions</w:t>
      </w:r>
    </w:p>
    <w:p w14:paraId="072DCCE0" w14:textId="77777777" w:rsidR="00F114B2" w:rsidRPr="00D440E3" w:rsidRDefault="00CB19D9" w:rsidP="00D440E3">
      <w:pPr>
        <w:spacing w:after="0"/>
      </w:pPr>
      <w:r w:rsidRPr="00D440E3">
        <w:t>2</w:t>
      </w:r>
      <w:r w:rsidR="008B0674" w:rsidRPr="00D440E3">
        <w:t>.</w:t>
      </w:r>
      <w:r w:rsidRPr="00D440E3">
        <w:t>a. The list is empty</w:t>
      </w:r>
    </w:p>
    <w:p w14:paraId="0319699F" w14:textId="77777777" w:rsidR="00F114B2" w:rsidRPr="00D440E3" w:rsidRDefault="00CB19D9" w:rsidP="00D440E3">
      <w:pPr>
        <w:ind w:left="720"/>
      </w:pPr>
      <w:r w:rsidRPr="00D440E3">
        <w:t>Use case ends</w:t>
      </w:r>
    </w:p>
    <w:p w14:paraId="00F5ADBD" w14:textId="77777777" w:rsidR="00F114B2" w:rsidRPr="00D440E3" w:rsidRDefault="00CB19D9" w:rsidP="00D440E3">
      <w:pPr>
        <w:spacing w:after="0"/>
      </w:pPr>
      <w:r w:rsidRPr="00D440E3">
        <w:t>3</w:t>
      </w:r>
      <w:r w:rsidR="008B0674" w:rsidRPr="00D440E3">
        <w:t>.</w:t>
      </w:r>
      <w:r w:rsidRPr="00D440E3">
        <w:t>a. The given index is invalid</w:t>
      </w:r>
    </w:p>
    <w:p w14:paraId="6C16EF3F" w14:textId="77777777" w:rsidR="008B0674" w:rsidRPr="00D440E3" w:rsidRDefault="00CB19D9" w:rsidP="00D440E3">
      <w:pPr>
        <w:spacing w:after="0"/>
        <w:ind w:left="720"/>
      </w:pPr>
      <w:r w:rsidRPr="00D440E3">
        <w:t>3</w:t>
      </w:r>
      <w:r w:rsidR="008B0674" w:rsidRPr="00D440E3">
        <w:t>.</w:t>
      </w:r>
      <w:r w:rsidRPr="00D440E3">
        <w:t>a</w:t>
      </w:r>
      <w:r w:rsidR="008B0674" w:rsidRPr="00D440E3">
        <w:t>.</w:t>
      </w:r>
      <w:r w:rsidRPr="00D440E3">
        <w:t xml:space="preserve">1. </w:t>
      </w:r>
      <w:r w:rsidR="008B0674" w:rsidRPr="00D440E3">
        <w:t>SmartyDo shows an error message.</w:t>
      </w:r>
    </w:p>
    <w:p w14:paraId="46E52E94" w14:textId="77777777" w:rsidR="00F114B2" w:rsidRPr="00506CF8" w:rsidRDefault="00CB19D9" w:rsidP="00D440E3">
      <w:pPr>
        <w:ind w:left="1440"/>
      </w:pPr>
      <w:r w:rsidRPr="00D440E3">
        <w:t>Use case resumes</w:t>
      </w:r>
      <w:r w:rsidRPr="00506CF8">
        <w:t xml:space="preserve"> at step 2</w:t>
      </w:r>
    </w:p>
    <w:p w14:paraId="6138C3BF" w14:textId="77777777" w:rsidR="00F114B2" w:rsidRPr="0025174B" w:rsidRDefault="00693E86" w:rsidP="0025174B">
      <w:pPr>
        <w:pStyle w:val="Heading4"/>
        <w:rPr>
          <w:rFonts w:asciiTheme="minorHAnsi" w:hAnsiTheme="minorHAnsi"/>
        </w:rPr>
      </w:pPr>
      <w:bookmarkStart w:id="123" w:name="use-case-undo-task"/>
      <w:bookmarkEnd w:id="123"/>
      <w:r w:rsidRPr="0025174B">
        <w:rPr>
          <w:rFonts w:asciiTheme="minorHAnsi" w:hAnsiTheme="minorHAnsi"/>
        </w:rPr>
        <w:t xml:space="preserve">7.2.3 </w:t>
      </w:r>
      <w:r w:rsidR="00CB19D9" w:rsidRPr="0025174B">
        <w:rPr>
          <w:rFonts w:asciiTheme="minorHAnsi" w:hAnsiTheme="minorHAnsi"/>
        </w:rPr>
        <w:t>Use case: Undo task</w:t>
      </w:r>
    </w:p>
    <w:p w14:paraId="59BA6A60" w14:textId="77777777" w:rsidR="00F114B2" w:rsidRPr="00506CF8" w:rsidRDefault="00CB19D9">
      <w:pPr>
        <w:pStyle w:val="FirstParagraph"/>
      </w:pPr>
      <w:r w:rsidRPr="00506CF8">
        <w:rPr>
          <w:b/>
        </w:rPr>
        <w:t>MSS</w:t>
      </w:r>
    </w:p>
    <w:p w14:paraId="5F8FC59B" w14:textId="77777777" w:rsidR="00F114B2" w:rsidRPr="00506CF8" w:rsidRDefault="00CB19D9" w:rsidP="00CB19D9">
      <w:pPr>
        <w:pStyle w:val="Compact"/>
        <w:numPr>
          <w:ilvl w:val="0"/>
          <w:numId w:val="11"/>
        </w:numPr>
      </w:pPr>
      <w:r w:rsidRPr="00506CF8">
        <w:t>User requests to undo the previous command</w:t>
      </w:r>
    </w:p>
    <w:p w14:paraId="299CB842" w14:textId="77777777" w:rsidR="00D440E3" w:rsidRDefault="00CB19D9" w:rsidP="00CB19D9">
      <w:pPr>
        <w:pStyle w:val="Compact"/>
        <w:numPr>
          <w:ilvl w:val="0"/>
          <w:numId w:val="11"/>
        </w:numPr>
      </w:pPr>
      <w:r w:rsidRPr="00506CF8">
        <w:t>SmartyDo performs undo and shows</w:t>
      </w:r>
      <w:r w:rsidR="00D440E3">
        <w:t xml:space="preserve"> updated list of upcoming tasks</w:t>
      </w:r>
    </w:p>
    <w:p w14:paraId="7C55737F" w14:textId="77777777" w:rsidR="00F114B2" w:rsidRPr="00506CF8" w:rsidRDefault="00CB19D9" w:rsidP="00D440E3">
      <w:pPr>
        <w:pStyle w:val="Compact"/>
        <w:ind w:left="720"/>
      </w:pPr>
      <w:r w:rsidRPr="00F528A4">
        <w:rPr>
          <w:noProof/>
        </w:rPr>
        <w:t>Use</w:t>
      </w:r>
      <w:r w:rsidRPr="00506CF8">
        <w:t xml:space="preserve"> case ends.</w:t>
      </w:r>
    </w:p>
    <w:p w14:paraId="753CBFD3" w14:textId="77777777" w:rsidR="00F114B2" w:rsidRPr="00506CF8" w:rsidRDefault="00CB19D9">
      <w:pPr>
        <w:pStyle w:val="FirstParagraph"/>
      </w:pPr>
      <w:r w:rsidRPr="00506CF8">
        <w:rPr>
          <w:b/>
        </w:rPr>
        <w:t>Extensions</w:t>
      </w:r>
    </w:p>
    <w:p w14:paraId="3698090C" w14:textId="77777777" w:rsidR="00D440E3" w:rsidRDefault="00CB19D9" w:rsidP="00D440E3">
      <w:pPr>
        <w:spacing w:after="0"/>
      </w:pPr>
      <w:r w:rsidRPr="00D440E3">
        <w:t>1</w:t>
      </w:r>
      <w:r w:rsidR="008B0674" w:rsidRPr="00D440E3">
        <w:t>.</w:t>
      </w:r>
      <w:r w:rsidRPr="00D440E3">
        <w:t>a. There is no previous command</w:t>
      </w:r>
      <w:r w:rsidR="008B0674" w:rsidRPr="00D440E3">
        <w:t>.</w:t>
      </w:r>
    </w:p>
    <w:p w14:paraId="019FF3E5" w14:textId="77777777" w:rsidR="00F114B2" w:rsidRPr="00D440E3" w:rsidRDefault="00CB19D9" w:rsidP="00D440E3">
      <w:pPr>
        <w:ind w:firstLine="720"/>
      </w:pPr>
      <w:r w:rsidRPr="00D440E3">
        <w:t>Use case ends</w:t>
      </w:r>
    </w:p>
    <w:p w14:paraId="705C4632" w14:textId="77777777" w:rsidR="00F114B2" w:rsidRPr="0025174B" w:rsidRDefault="00693E86" w:rsidP="0025174B">
      <w:pPr>
        <w:pStyle w:val="Heading4"/>
        <w:rPr>
          <w:rFonts w:asciiTheme="minorHAnsi" w:hAnsiTheme="minorHAnsi"/>
        </w:rPr>
      </w:pPr>
      <w:bookmarkStart w:id="124" w:name="use-case-redo-task"/>
      <w:bookmarkEnd w:id="124"/>
      <w:r w:rsidRPr="0025174B">
        <w:rPr>
          <w:rFonts w:asciiTheme="minorHAnsi" w:hAnsiTheme="minorHAnsi"/>
        </w:rPr>
        <w:lastRenderedPageBreak/>
        <w:t xml:space="preserve">7.2.4 </w:t>
      </w:r>
      <w:r w:rsidR="00CB19D9" w:rsidRPr="0025174B">
        <w:rPr>
          <w:rFonts w:asciiTheme="minorHAnsi" w:hAnsiTheme="minorHAnsi"/>
        </w:rPr>
        <w:t>Use case: Redo task</w:t>
      </w:r>
    </w:p>
    <w:p w14:paraId="1EFDDA3D" w14:textId="77777777" w:rsidR="00F114B2" w:rsidRPr="00506CF8" w:rsidRDefault="00CB19D9">
      <w:pPr>
        <w:pStyle w:val="FirstParagraph"/>
      </w:pPr>
      <w:r w:rsidRPr="00506CF8">
        <w:rPr>
          <w:b/>
        </w:rPr>
        <w:t>MSS</w:t>
      </w:r>
    </w:p>
    <w:p w14:paraId="0BAA0EBC" w14:textId="77777777" w:rsidR="00F114B2" w:rsidRPr="00506CF8" w:rsidRDefault="00CB19D9" w:rsidP="00CB19D9">
      <w:pPr>
        <w:pStyle w:val="Compact"/>
        <w:numPr>
          <w:ilvl w:val="0"/>
          <w:numId w:val="12"/>
        </w:numPr>
      </w:pPr>
      <w:r w:rsidRPr="00506CF8">
        <w:t>User requests to redo the command reversed by the undo command</w:t>
      </w:r>
    </w:p>
    <w:p w14:paraId="1603FB18" w14:textId="77777777" w:rsidR="008B0674" w:rsidRDefault="00CB19D9" w:rsidP="00CB19D9">
      <w:pPr>
        <w:pStyle w:val="Compact"/>
        <w:numPr>
          <w:ilvl w:val="0"/>
          <w:numId w:val="12"/>
        </w:numPr>
      </w:pPr>
      <w:r w:rsidRPr="00506CF8">
        <w:t xml:space="preserve">SmartyDo performs redo and shows </w:t>
      </w:r>
      <w:r w:rsidR="008B0674">
        <w:t xml:space="preserve">updated list of upcoming tasks </w:t>
      </w:r>
    </w:p>
    <w:p w14:paraId="31C4956C" w14:textId="77777777" w:rsidR="00F114B2" w:rsidRPr="00506CF8" w:rsidRDefault="00CB19D9" w:rsidP="008B0674">
      <w:pPr>
        <w:pStyle w:val="Compact"/>
        <w:ind w:left="720"/>
      </w:pPr>
      <w:r w:rsidRPr="00F528A4">
        <w:rPr>
          <w:noProof/>
        </w:rPr>
        <w:t>Use</w:t>
      </w:r>
      <w:r w:rsidRPr="00506CF8">
        <w:t xml:space="preserve"> case ends.</w:t>
      </w:r>
    </w:p>
    <w:p w14:paraId="5DA51192" w14:textId="77777777" w:rsidR="00F114B2" w:rsidRPr="00506CF8" w:rsidRDefault="00CB19D9">
      <w:pPr>
        <w:pStyle w:val="FirstParagraph"/>
      </w:pPr>
      <w:r w:rsidRPr="00506CF8">
        <w:rPr>
          <w:b/>
        </w:rPr>
        <w:t>Extensions</w:t>
      </w:r>
    </w:p>
    <w:p w14:paraId="209FF6DE" w14:textId="77777777" w:rsidR="00F114B2" w:rsidRPr="00D440E3" w:rsidRDefault="00CB19D9" w:rsidP="00D440E3">
      <w:pPr>
        <w:spacing w:after="0"/>
      </w:pPr>
      <w:r w:rsidRPr="00506CF8">
        <w:t>1</w:t>
      </w:r>
      <w:r w:rsidR="008B0674">
        <w:t>.</w:t>
      </w:r>
      <w:r w:rsidRPr="00506CF8">
        <w:t xml:space="preserve">a. There </w:t>
      </w:r>
      <w:r w:rsidRPr="00D440E3">
        <w:t>is no previous undo command</w:t>
      </w:r>
    </w:p>
    <w:p w14:paraId="33CE5A8C" w14:textId="77777777" w:rsidR="00F114B2" w:rsidRPr="00506CF8" w:rsidRDefault="00CB19D9" w:rsidP="00D440E3">
      <w:pPr>
        <w:ind w:left="720"/>
      </w:pPr>
      <w:r w:rsidRPr="00D440E3">
        <w:t>Use case</w:t>
      </w:r>
      <w:r w:rsidRPr="00506CF8">
        <w:t xml:space="preserve"> ends</w:t>
      </w:r>
    </w:p>
    <w:p w14:paraId="0E7473AC" w14:textId="77777777" w:rsidR="00F114B2" w:rsidRPr="0025174B" w:rsidRDefault="00693E86" w:rsidP="0025174B">
      <w:pPr>
        <w:pStyle w:val="Heading4"/>
        <w:rPr>
          <w:rFonts w:asciiTheme="minorHAnsi" w:hAnsiTheme="minorHAnsi"/>
        </w:rPr>
      </w:pPr>
      <w:bookmarkStart w:id="125" w:name="use-case-view-task"/>
      <w:bookmarkEnd w:id="125"/>
      <w:r w:rsidRPr="0025174B">
        <w:rPr>
          <w:rFonts w:asciiTheme="minorHAnsi" w:hAnsiTheme="minorHAnsi"/>
        </w:rPr>
        <w:t xml:space="preserve">7.2.5 </w:t>
      </w:r>
      <w:r w:rsidR="00CB19D9" w:rsidRPr="0025174B">
        <w:rPr>
          <w:rFonts w:asciiTheme="minorHAnsi" w:hAnsiTheme="minorHAnsi"/>
        </w:rPr>
        <w:t>Use case: View task</w:t>
      </w:r>
    </w:p>
    <w:p w14:paraId="2486338D" w14:textId="77777777" w:rsidR="00F114B2" w:rsidRPr="00506CF8" w:rsidRDefault="00CB19D9">
      <w:pPr>
        <w:pStyle w:val="FirstParagraph"/>
      </w:pPr>
      <w:r w:rsidRPr="00506CF8">
        <w:rPr>
          <w:b/>
        </w:rPr>
        <w:t>MSS</w:t>
      </w:r>
    </w:p>
    <w:p w14:paraId="4B746630" w14:textId="77777777" w:rsidR="00F114B2" w:rsidRPr="00506CF8" w:rsidRDefault="00CB19D9" w:rsidP="00CB19D9">
      <w:pPr>
        <w:pStyle w:val="Compact"/>
        <w:numPr>
          <w:ilvl w:val="0"/>
          <w:numId w:val="13"/>
        </w:numPr>
      </w:pPr>
      <w:r w:rsidRPr="00506CF8">
        <w:t xml:space="preserve">User requests to view upcoming tasks that </w:t>
      </w:r>
      <w:r w:rsidRPr="00F528A4">
        <w:rPr>
          <w:noProof/>
        </w:rPr>
        <w:t>match</w:t>
      </w:r>
      <w:r w:rsidRPr="00506CF8">
        <w:t xml:space="preserve"> specific </w:t>
      </w:r>
      <w:r w:rsidRPr="00506CF8">
        <w:rPr>
          <w:rStyle w:val="VerbatimChar"/>
          <w:rFonts w:asciiTheme="minorHAnsi" w:hAnsiTheme="minorHAnsi"/>
          <w:sz w:val="24"/>
        </w:rPr>
        <w:t>string</w:t>
      </w:r>
    </w:p>
    <w:p w14:paraId="4B812198" w14:textId="77777777" w:rsidR="008B0674" w:rsidRDefault="00CB19D9" w:rsidP="00CB19D9">
      <w:pPr>
        <w:pStyle w:val="Compact"/>
        <w:numPr>
          <w:ilvl w:val="0"/>
          <w:numId w:val="13"/>
        </w:numPr>
      </w:pPr>
      <w:r w:rsidRPr="00506CF8">
        <w:t xml:space="preserve">SmartyDo </w:t>
      </w:r>
      <w:r w:rsidR="008B0674">
        <w:t xml:space="preserve">shows a list of upcoming tasks </w:t>
      </w:r>
    </w:p>
    <w:p w14:paraId="33F29C1C" w14:textId="77777777" w:rsidR="00F114B2" w:rsidRPr="00506CF8" w:rsidRDefault="00D440E3" w:rsidP="008B0674">
      <w:pPr>
        <w:pStyle w:val="Compact"/>
        <w:ind w:left="720"/>
      </w:pPr>
      <w:r>
        <w:t>Use case ends</w:t>
      </w:r>
    </w:p>
    <w:p w14:paraId="7D5BBA7B" w14:textId="77777777" w:rsidR="00F114B2" w:rsidRPr="0025174B" w:rsidRDefault="00693E86" w:rsidP="0025174B">
      <w:pPr>
        <w:pStyle w:val="Heading4"/>
        <w:rPr>
          <w:rFonts w:asciiTheme="minorHAnsi" w:hAnsiTheme="minorHAnsi"/>
        </w:rPr>
      </w:pPr>
      <w:bookmarkStart w:id="126" w:name="use-case-mark-task"/>
      <w:bookmarkEnd w:id="126"/>
      <w:r w:rsidRPr="0025174B">
        <w:rPr>
          <w:rFonts w:asciiTheme="minorHAnsi" w:hAnsiTheme="minorHAnsi"/>
        </w:rPr>
        <w:t xml:space="preserve">7.2.6 </w:t>
      </w:r>
      <w:r w:rsidR="00CB19D9" w:rsidRPr="0025174B">
        <w:rPr>
          <w:rFonts w:asciiTheme="minorHAnsi" w:hAnsiTheme="minorHAnsi"/>
        </w:rPr>
        <w:t>Use case: Mark task</w:t>
      </w:r>
    </w:p>
    <w:p w14:paraId="430DF87E" w14:textId="77777777" w:rsidR="00F114B2" w:rsidRPr="00506CF8" w:rsidRDefault="00CB19D9">
      <w:pPr>
        <w:pStyle w:val="FirstParagraph"/>
      </w:pPr>
      <w:r w:rsidRPr="00506CF8">
        <w:rPr>
          <w:b/>
        </w:rPr>
        <w:t>MSS</w:t>
      </w:r>
    </w:p>
    <w:p w14:paraId="0A02E4B3" w14:textId="77777777" w:rsidR="00F114B2" w:rsidRPr="00506CF8" w:rsidRDefault="00CB19D9" w:rsidP="00CB19D9">
      <w:pPr>
        <w:pStyle w:val="Compact"/>
        <w:numPr>
          <w:ilvl w:val="0"/>
          <w:numId w:val="14"/>
        </w:numPr>
      </w:pPr>
      <w:r w:rsidRPr="00506CF8">
        <w:t>User requests to view upcoming tasks</w:t>
      </w:r>
    </w:p>
    <w:p w14:paraId="2C0C6239" w14:textId="77777777" w:rsidR="00F114B2" w:rsidRPr="00506CF8" w:rsidRDefault="00CB19D9" w:rsidP="00CB19D9">
      <w:pPr>
        <w:pStyle w:val="Compact"/>
        <w:numPr>
          <w:ilvl w:val="0"/>
          <w:numId w:val="14"/>
        </w:numPr>
      </w:pPr>
      <w:r w:rsidRPr="00506CF8">
        <w:t>SmartyDo shows a list of upcoming tasks</w:t>
      </w:r>
    </w:p>
    <w:p w14:paraId="7220EB36" w14:textId="77777777" w:rsidR="00F114B2" w:rsidRPr="00506CF8" w:rsidRDefault="00CB19D9" w:rsidP="00CB19D9">
      <w:pPr>
        <w:pStyle w:val="Compact"/>
        <w:numPr>
          <w:ilvl w:val="0"/>
          <w:numId w:val="14"/>
        </w:numPr>
      </w:pPr>
      <w:r w:rsidRPr="00506CF8">
        <w:t>User requests to mark a specific task in the list</w:t>
      </w:r>
    </w:p>
    <w:p w14:paraId="73EC73E5" w14:textId="77777777" w:rsidR="008B0674" w:rsidRDefault="008B0674" w:rsidP="00CB19D9">
      <w:pPr>
        <w:pStyle w:val="Compact"/>
        <w:numPr>
          <w:ilvl w:val="0"/>
          <w:numId w:val="14"/>
        </w:numPr>
      </w:pPr>
      <w:r>
        <w:t xml:space="preserve">SmartyDo marks the task </w:t>
      </w:r>
    </w:p>
    <w:p w14:paraId="51270D01" w14:textId="77777777" w:rsidR="00F114B2" w:rsidRPr="00506CF8" w:rsidRDefault="00D440E3" w:rsidP="008B0674">
      <w:pPr>
        <w:pStyle w:val="Compact"/>
        <w:ind w:left="720"/>
      </w:pPr>
      <w:r>
        <w:t>Use case ends</w:t>
      </w:r>
    </w:p>
    <w:p w14:paraId="622AC018" w14:textId="77777777" w:rsidR="00F114B2" w:rsidRPr="00506CF8" w:rsidRDefault="00CB19D9">
      <w:pPr>
        <w:pStyle w:val="FirstParagraph"/>
      </w:pPr>
      <w:r w:rsidRPr="00506CF8">
        <w:rPr>
          <w:b/>
        </w:rPr>
        <w:t>Extensions</w:t>
      </w:r>
    </w:p>
    <w:p w14:paraId="1D1845AB" w14:textId="77777777" w:rsidR="00F114B2" w:rsidRPr="00D440E3" w:rsidRDefault="00CB19D9" w:rsidP="00D440E3">
      <w:pPr>
        <w:spacing w:after="0"/>
      </w:pPr>
      <w:r w:rsidRPr="00506CF8">
        <w:t>2</w:t>
      </w:r>
      <w:r w:rsidR="008B0674">
        <w:t>.</w:t>
      </w:r>
      <w:r w:rsidRPr="00506CF8">
        <w:t xml:space="preserve">a. </w:t>
      </w:r>
      <w:r w:rsidRPr="00D440E3">
        <w:t>The list is empty</w:t>
      </w:r>
    </w:p>
    <w:p w14:paraId="473568A5" w14:textId="77777777" w:rsidR="00F114B2" w:rsidRPr="00D440E3" w:rsidRDefault="00CB19D9" w:rsidP="00D440E3">
      <w:pPr>
        <w:ind w:left="720"/>
      </w:pPr>
      <w:r w:rsidRPr="00D440E3">
        <w:t>Use case ends</w:t>
      </w:r>
    </w:p>
    <w:p w14:paraId="66FC4C45" w14:textId="77777777" w:rsidR="00F114B2" w:rsidRPr="00D440E3" w:rsidRDefault="00CB19D9" w:rsidP="00D440E3">
      <w:pPr>
        <w:spacing w:after="0"/>
      </w:pPr>
      <w:r w:rsidRPr="00D440E3">
        <w:t>3</w:t>
      </w:r>
      <w:r w:rsidR="008B0674" w:rsidRPr="00D440E3">
        <w:t>.</w:t>
      </w:r>
      <w:r w:rsidRPr="00D440E3">
        <w:t>a. The given index is invalid</w:t>
      </w:r>
    </w:p>
    <w:p w14:paraId="7806D418" w14:textId="77777777" w:rsidR="008B0674" w:rsidRPr="00D440E3" w:rsidRDefault="00CB19D9" w:rsidP="00D440E3">
      <w:pPr>
        <w:spacing w:after="0"/>
        <w:ind w:left="720"/>
      </w:pPr>
      <w:r w:rsidRPr="00D440E3">
        <w:t>3</w:t>
      </w:r>
      <w:r w:rsidR="008B0674" w:rsidRPr="00D440E3">
        <w:t>.</w:t>
      </w:r>
      <w:r w:rsidRPr="00D440E3">
        <w:t>a</w:t>
      </w:r>
      <w:r w:rsidR="008B0674" w:rsidRPr="00D440E3">
        <w:t>.</w:t>
      </w:r>
      <w:r w:rsidRPr="00D440E3">
        <w:t>1. S</w:t>
      </w:r>
      <w:r w:rsidR="008B0674" w:rsidRPr="00D440E3">
        <w:t xml:space="preserve">martyDo shows an error message </w:t>
      </w:r>
    </w:p>
    <w:p w14:paraId="3903A58A" w14:textId="77777777" w:rsidR="008B0674" w:rsidRDefault="00CB19D9" w:rsidP="00D440E3">
      <w:pPr>
        <w:ind w:left="1440"/>
      </w:pPr>
      <w:r w:rsidRPr="00D440E3">
        <w:t>Use case resumes at step 2</w:t>
      </w:r>
    </w:p>
    <w:p w14:paraId="5BF26CAF" w14:textId="77777777" w:rsidR="00D440E3" w:rsidRDefault="00D440E3" w:rsidP="00D440E3"/>
    <w:p w14:paraId="7E404F56" w14:textId="77777777" w:rsidR="00D440E3" w:rsidRDefault="00D440E3" w:rsidP="00D440E3"/>
    <w:p w14:paraId="04308750" w14:textId="77777777" w:rsidR="00D440E3" w:rsidRDefault="00D440E3" w:rsidP="00D440E3"/>
    <w:p w14:paraId="54C3BF49" w14:textId="77777777" w:rsidR="0025174B" w:rsidRDefault="0025174B" w:rsidP="00D440E3"/>
    <w:p w14:paraId="748E2856" w14:textId="77777777" w:rsidR="00D440E3" w:rsidRPr="00D440E3" w:rsidRDefault="00D440E3" w:rsidP="00D440E3"/>
    <w:p w14:paraId="0CAE5CC3" w14:textId="77777777" w:rsidR="00F114B2" w:rsidRPr="0025174B" w:rsidRDefault="00693E86" w:rsidP="0025174B">
      <w:pPr>
        <w:pStyle w:val="Heading4"/>
        <w:rPr>
          <w:rFonts w:asciiTheme="minorHAnsi" w:hAnsiTheme="minorHAnsi"/>
        </w:rPr>
      </w:pPr>
      <w:bookmarkStart w:id="127" w:name="use-case-delete-task"/>
      <w:bookmarkEnd w:id="127"/>
      <w:r w:rsidRPr="0025174B">
        <w:rPr>
          <w:rFonts w:asciiTheme="minorHAnsi" w:hAnsiTheme="minorHAnsi"/>
        </w:rPr>
        <w:lastRenderedPageBreak/>
        <w:t xml:space="preserve">7.2.7 </w:t>
      </w:r>
      <w:r w:rsidR="00CB19D9" w:rsidRPr="0025174B">
        <w:rPr>
          <w:rFonts w:asciiTheme="minorHAnsi" w:hAnsiTheme="minorHAnsi"/>
        </w:rPr>
        <w:t>Use case: Delete task</w:t>
      </w:r>
    </w:p>
    <w:p w14:paraId="18295F83" w14:textId="77777777" w:rsidR="00F114B2" w:rsidRPr="00506CF8" w:rsidRDefault="00CB19D9">
      <w:pPr>
        <w:pStyle w:val="FirstParagraph"/>
      </w:pPr>
      <w:r w:rsidRPr="00506CF8">
        <w:rPr>
          <w:b/>
        </w:rPr>
        <w:t>MSS</w:t>
      </w:r>
    </w:p>
    <w:p w14:paraId="0641E0B0" w14:textId="77777777" w:rsidR="00F114B2" w:rsidRPr="00D440E3" w:rsidRDefault="00CB19D9" w:rsidP="00D440E3">
      <w:pPr>
        <w:pStyle w:val="ListParagraph"/>
        <w:numPr>
          <w:ilvl w:val="0"/>
          <w:numId w:val="41"/>
        </w:numPr>
      </w:pPr>
      <w:r w:rsidRPr="00D440E3">
        <w:t>User requests to view upcoming tasks</w:t>
      </w:r>
    </w:p>
    <w:p w14:paraId="285566FA" w14:textId="77777777" w:rsidR="00F114B2" w:rsidRPr="00D440E3" w:rsidRDefault="00CB19D9" w:rsidP="00D440E3">
      <w:pPr>
        <w:pStyle w:val="ListParagraph"/>
        <w:numPr>
          <w:ilvl w:val="0"/>
          <w:numId w:val="41"/>
        </w:numPr>
      </w:pPr>
      <w:r w:rsidRPr="00D440E3">
        <w:t>SmartyDo shows a list of upcoming tasks</w:t>
      </w:r>
    </w:p>
    <w:p w14:paraId="6F5C50A5" w14:textId="77777777" w:rsidR="00F114B2" w:rsidRPr="00D440E3" w:rsidRDefault="00CB19D9" w:rsidP="00D440E3">
      <w:pPr>
        <w:pStyle w:val="ListParagraph"/>
        <w:numPr>
          <w:ilvl w:val="0"/>
          <w:numId w:val="41"/>
        </w:numPr>
      </w:pPr>
      <w:r w:rsidRPr="00D440E3">
        <w:t>User requests to delete a specific task in the list</w:t>
      </w:r>
    </w:p>
    <w:p w14:paraId="438EC340" w14:textId="77777777" w:rsidR="00D440E3" w:rsidRDefault="008B0674" w:rsidP="00D440E3">
      <w:pPr>
        <w:pStyle w:val="ListParagraph"/>
        <w:numPr>
          <w:ilvl w:val="0"/>
          <w:numId w:val="41"/>
        </w:numPr>
      </w:pPr>
      <w:r w:rsidRPr="00D440E3">
        <w:t xml:space="preserve">SmartyDo deletes the task </w:t>
      </w:r>
    </w:p>
    <w:p w14:paraId="56E54B16" w14:textId="77777777" w:rsidR="00F114B2" w:rsidRPr="00D440E3" w:rsidRDefault="008B0674" w:rsidP="00D440E3">
      <w:pPr>
        <w:pStyle w:val="ListParagraph"/>
      </w:pPr>
      <w:r w:rsidRPr="00D440E3">
        <w:t>Use case ends</w:t>
      </w:r>
    </w:p>
    <w:p w14:paraId="357E66DB" w14:textId="77777777" w:rsidR="00F114B2" w:rsidRPr="00506CF8" w:rsidRDefault="00CB19D9">
      <w:pPr>
        <w:pStyle w:val="FirstParagraph"/>
      </w:pPr>
      <w:r w:rsidRPr="00506CF8">
        <w:rPr>
          <w:b/>
        </w:rPr>
        <w:t>Extensions</w:t>
      </w:r>
    </w:p>
    <w:p w14:paraId="4D3CAD8F" w14:textId="77777777" w:rsidR="00D440E3" w:rsidRDefault="008B0674" w:rsidP="00D440E3">
      <w:pPr>
        <w:spacing w:after="0"/>
      </w:pPr>
      <w:r>
        <w:t>2</w:t>
      </w:r>
      <w:r w:rsidR="00CB19D9" w:rsidRPr="00506CF8">
        <w:t>.</w:t>
      </w:r>
      <w:r>
        <w:t>a.</w:t>
      </w:r>
      <w:r w:rsidR="00CB19D9" w:rsidRPr="00506CF8">
        <w:t xml:space="preserve"> The </w:t>
      </w:r>
      <w:r w:rsidR="00CB19D9" w:rsidRPr="00D440E3">
        <w:t>list is empty</w:t>
      </w:r>
    </w:p>
    <w:p w14:paraId="2BDB2429" w14:textId="77777777" w:rsidR="00F114B2" w:rsidRPr="00D440E3" w:rsidRDefault="00CB19D9" w:rsidP="00D440E3">
      <w:pPr>
        <w:ind w:left="720"/>
      </w:pPr>
      <w:r w:rsidRPr="00D440E3">
        <w:t>Use case ends</w:t>
      </w:r>
    </w:p>
    <w:p w14:paraId="1107113D" w14:textId="77777777" w:rsidR="00D440E3" w:rsidRDefault="00CB19D9" w:rsidP="00D440E3">
      <w:pPr>
        <w:spacing w:after="0"/>
      </w:pPr>
      <w:r w:rsidRPr="00D440E3">
        <w:t>3</w:t>
      </w:r>
      <w:r w:rsidR="008B0674" w:rsidRPr="00D440E3">
        <w:t>.</w:t>
      </w:r>
      <w:r w:rsidRPr="00D440E3">
        <w:t>a. The given index is invalid</w:t>
      </w:r>
    </w:p>
    <w:p w14:paraId="572D0A8E" w14:textId="77777777" w:rsidR="008B0674" w:rsidRPr="00D440E3" w:rsidRDefault="00CB19D9" w:rsidP="00D440E3">
      <w:pPr>
        <w:spacing w:after="0"/>
        <w:ind w:left="720"/>
      </w:pPr>
      <w:r w:rsidRPr="00D440E3">
        <w:t>3</w:t>
      </w:r>
      <w:r w:rsidR="008B0674" w:rsidRPr="00D440E3">
        <w:t>.</w:t>
      </w:r>
      <w:r w:rsidRPr="00D440E3">
        <w:t>a</w:t>
      </w:r>
      <w:r w:rsidR="008B0674" w:rsidRPr="00D440E3">
        <w:t>.</w:t>
      </w:r>
      <w:r w:rsidRPr="00D440E3">
        <w:t>1. S</w:t>
      </w:r>
      <w:r w:rsidR="008B0674" w:rsidRPr="00D440E3">
        <w:t xml:space="preserve">martyDo shows an error message </w:t>
      </w:r>
    </w:p>
    <w:p w14:paraId="75FAC8AB" w14:textId="77777777" w:rsidR="00F114B2" w:rsidRPr="00506CF8" w:rsidRDefault="00CB19D9" w:rsidP="00D440E3">
      <w:pPr>
        <w:ind w:left="1440"/>
      </w:pPr>
      <w:r w:rsidRPr="00D440E3">
        <w:t>Use case resumes</w:t>
      </w:r>
      <w:r w:rsidRPr="00506CF8">
        <w:t xml:space="preserve"> at step 2</w:t>
      </w:r>
    </w:p>
    <w:p w14:paraId="30F13538" w14:textId="77777777" w:rsidR="00F114B2" w:rsidRPr="0025174B" w:rsidRDefault="002C11FF" w:rsidP="0025174B">
      <w:pPr>
        <w:pStyle w:val="Heading3"/>
        <w:rPr>
          <w:rFonts w:asciiTheme="minorHAnsi" w:hAnsiTheme="minorHAnsi"/>
        </w:rPr>
      </w:pPr>
      <w:bookmarkStart w:id="128" w:name="appendix-c-non-functional-requirements"/>
      <w:bookmarkStart w:id="129" w:name="_Toc464424217"/>
      <w:bookmarkEnd w:id="128"/>
      <w:r w:rsidRPr="0025174B">
        <w:rPr>
          <w:rFonts w:asciiTheme="minorHAnsi" w:hAnsiTheme="minorHAnsi"/>
        </w:rPr>
        <w:t>7.3 Appendix C:</w:t>
      </w:r>
      <w:r w:rsidR="00CB19D9" w:rsidRPr="0025174B">
        <w:rPr>
          <w:rFonts w:asciiTheme="minorHAnsi" w:hAnsiTheme="minorHAnsi"/>
        </w:rPr>
        <w:t xml:space="preserve"> </w:t>
      </w:r>
      <w:r w:rsidR="00CB19D9" w:rsidRPr="00F528A4">
        <w:rPr>
          <w:rFonts w:asciiTheme="minorHAnsi" w:hAnsiTheme="minorHAnsi"/>
          <w:noProof/>
        </w:rPr>
        <w:t>Non</w:t>
      </w:r>
      <w:r w:rsidR="00F528A4">
        <w:rPr>
          <w:rFonts w:asciiTheme="minorHAnsi" w:hAnsiTheme="minorHAnsi"/>
          <w:noProof/>
        </w:rPr>
        <w:t>-</w:t>
      </w:r>
      <w:r w:rsidR="00CB19D9" w:rsidRPr="00F528A4">
        <w:rPr>
          <w:rFonts w:asciiTheme="minorHAnsi" w:hAnsiTheme="minorHAnsi"/>
          <w:noProof/>
        </w:rPr>
        <w:t>Functional</w:t>
      </w:r>
      <w:r w:rsidR="00CB19D9" w:rsidRPr="0025174B">
        <w:rPr>
          <w:rFonts w:asciiTheme="minorHAnsi" w:hAnsiTheme="minorHAnsi"/>
        </w:rPr>
        <w:t xml:space="preserve"> Requirements</w:t>
      </w:r>
      <w:bookmarkEnd w:id="129"/>
    </w:p>
    <w:p w14:paraId="30936ACE" w14:textId="77777777" w:rsidR="00F114B2" w:rsidRPr="00506CF8" w:rsidRDefault="00CB19D9" w:rsidP="00CB19D9">
      <w:pPr>
        <w:pStyle w:val="Compact"/>
        <w:numPr>
          <w:ilvl w:val="0"/>
          <w:numId w:val="33"/>
        </w:numPr>
      </w:pPr>
      <w:r w:rsidRPr="00506CF8">
        <w:t xml:space="preserve">Should work on any </w:t>
      </w:r>
      <w:hyperlink w:anchor="mainstream-os">
        <w:r w:rsidRPr="00506CF8">
          <w:rPr>
            <w:rStyle w:val="Hyperlink"/>
          </w:rPr>
          <w:t>mainstream OS</w:t>
        </w:r>
      </w:hyperlink>
      <w:r w:rsidRPr="00506CF8">
        <w:t xml:space="preserve"> as long as it has Java </w:t>
      </w:r>
      <w:r w:rsidRPr="00506CF8">
        <w:rPr>
          <w:rStyle w:val="VerbatimChar"/>
          <w:rFonts w:asciiTheme="minorHAnsi" w:hAnsiTheme="minorHAnsi"/>
        </w:rPr>
        <w:t>1.8.0_60</w:t>
      </w:r>
      <w:r w:rsidRPr="00506CF8">
        <w:t xml:space="preserve"> or higher installed.</w:t>
      </w:r>
    </w:p>
    <w:p w14:paraId="227522ED" w14:textId="77777777" w:rsidR="00F114B2" w:rsidRPr="00506CF8" w:rsidRDefault="00CB19D9" w:rsidP="00CB19D9">
      <w:pPr>
        <w:pStyle w:val="Compact"/>
        <w:numPr>
          <w:ilvl w:val="0"/>
          <w:numId w:val="33"/>
        </w:numPr>
      </w:pPr>
      <w:r w:rsidRPr="00506CF8">
        <w:t>Should be able to hold up to 2 years of entries estimated to be 8000 entries.</w:t>
      </w:r>
    </w:p>
    <w:p w14:paraId="02C99985" w14:textId="77777777" w:rsidR="00F114B2" w:rsidRPr="00506CF8" w:rsidRDefault="00CB19D9" w:rsidP="00CB19D9">
      <w:pPr>
        <w:pStyle w:val="Compact"/>
        <w:numPr>
          <w:ilvl w:val="0"/>
          <w:numId w:val="33"/>
        </w:numPr>
      </w:pPr>
      <w:r w:rsidRPr="00506CF8">
        <w:t>Should come with automated unit tests and open source code.</w:t>
      </w:r>
    </w:p>
    <w:p w14:paraId="0B13385F" w14:textId="77777777" w:rsidR="00F114B2" w:rsidRPr="00506CF8" w:rsidRDefault="00CB19D9" w:rsidP="00CB19D9">
      <w:pPr>
        <w:pStyle w:val="Compact"/>
        <w:numPr>
          <w:ilvl w:val="0"/>
          <w:numId w:val="33"/>
        </w:numPr>
      </w:pPr>
      <w:r w:rsidRPr="00506CF8">
        <w:t>Should favor DOS style commands over Unix-style commands.</w:t>
      </w:r>
    </w:p>
    <w:p w14:paraId="7B6638B3" w14:textId="77777777" w:rsidR="00F114B2" w:rsidRPr="0025174B" w:rsidRDefault="002C11FF" w:rsidP="0025174B">
      <w:pPr>
        <w:pStyle w:val="Heading3"/>
        <w:rPr>
          <w:rFonts w:asciiTheme="minorHAnsi" w:hAnsiTheme="minorHAnsi"/>
        </w:rPr>
      </w:pPr>
      <w:bookmarkStart w:id="130" w:name="appendix-d-glossary"/>
      <w:bookmarkStart w:id="131" w:name="_Toc464424218"/>
      <w:bookmarkEnd w:id="130"/>
      <w:r w:rsidRPr="0025174B">
        <w:rPr>
          <w:rFonts w:asciiTheme="minorHAnsi" w:hAnsiTheme="minorHAnsi"/>
        </w:rPr>
        <w:t>7.4 Appendix D</w:t>
      </w:r>
      <w:r w:rsidR="00CB19D9" w:rsidRPr="0025174B">
        <w:rPr>
          <w:rFonts w:asciiTheme="minorHAnsi" w:hAnsiTheme="minorHAnsi"/>
        </w:rPr>
        <w:t>: Glossary</w:t>
      </w:r>
      <w:bookmarkEnd w:id="131"/>
    </w:p>
    <w:p w14:paraId="1B9A37F6" w14:textId="77777777" w:rsidR="00F114B2" w:rsidRPr="00506CF8" w:rsidRDefault="00CB19D9">
      <w:pPr>
        <w:pStyle w:val="Heading5"/>
        <w:rPr>
          <w:rFonts w:asciiTheme="minorHAnsi" w:hAnsiTheme="minorHAnsi"/>
        </w:rPr>
      </w:pPr>
      <w:bookmarkStart w:id="132" w:name="mainstream-os"/>
      <w:bookmarkEnd w:id="132"/>
      <w:r w:rsidRPr="00506CF8">
        <w:rPr>
          <w:rFonts w:asciiTheme="minorHAnsi" w:hAnsiTheme="minorHAnsi"/>
        </w:rPr>
        <w:t>Mainstream OS</w:t>
      </w:r>
    </w:p>
    <w:p w14:paraId="06619630" w14:textId="77777777" w:rsidR="00506CF8" w:rsidRPr="00CF4CFB" w:rsidRDefault="00CB19D9" w:rsidP="00CF4CFB">
      <w:pPr>
        <w:pStyle w:val="BlockText"/>
        <w:rPr>
          <w:rFonts w:asciiTheme="minorHAnsi" w:hAnsiTheme="minorHAnsi"/>
          <w:sz w:val="24"/>
          <w:szCs w:val="24"/>
        </w:rPr>
      </w:pPr>
      <w:r w:rsidRPr="00506CF8">
        <w:rPr>
          <w:rFonts w:asciiTheme="minorHAnsi" w:hAnsiTheme="minorHAnsi"/>
          <w:sz w:val="24"/>
          <w:szCs w:val="24"/>
        </w:rPr>
        <w:t>Windows, Linux, Unix, OS-X</w:t>
      </w:r>
      <w:bookmarkStart w:id="133" w:name="private-contact-detail"/>
      <w:bookmarkEnd w:id="133"/>
      <w:r w:rsidR="00506CF8">
        <w:br w:type="page"/>
      </w:r>
    </w:p>
    <w:p w14:paraId="68CB5D4B" w14:textId="77777777" w:rsidR="00F114B2" w:rsidRPr="0025174B" w:rsidRDefault="002C11FF" w:rsidP="0025174B">
      <w:pPr>
        <w:pStyle w:val="Heading3"/>
        <w:rPr>
          <w:rFonts w:asciiTheme="minorHAnsi" w:hAnsiTheme="minorHAnsi"/>
        </w:rPr>
      </w:pPr>
      <w:bookmarkStart w:id="134" w:name="appendix-e-product-survey"/>
      <w:bookmarkStart w:id="135" w:name="_Toc464424219"/>
      <w:bookmarkEnd w:id="134"/>
      <w:r w:rsidRPr="0025174B">
        <w:rPr>
          <w:rFonts w:asciiTheme="minorHAnsi" w:hAnsiTheme="minorHAnsi"/>
        </w:rPr>
        <w:lastRenderedPageBreak/>
        <w:t>7.5 Appendix E</w:t>
      </w:r>
      <w:r w:rsidR="00CB19D9" w:rsidRPr="0025174B">
        <w:rPr>
          <w:rFonts w:asciiTheme="minorHAnsi" w:hAnsiTheme="minorHAnsi"/>
        </w:rPr>
        <w:t>: Product Survey</w:t>
      </w:r>
      <w:bookmarkEnd w:id="135"/>
    </w:p>
    <w:tbl>
      <w:tblPr>
        <w:tblW w:w="53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35"/>
        <w:gridCol w:w="5479"/>
        <w:gridCol w:w="3061"/>
      </w:tblGrid>
      <w:tr w:rsidR="002C11FF" w:rsidRPr="00506CF8" w14:paraId="544D1D10" w14:textId="77777777" w:rsidTr="00D7100F">
        <w:trPr>
          <w:trHeight w:val="81"/>
        </w:trPr>
        <w:tc>
          <w:tcPr>
            <w:tcW w:w="0" w:type="auto"/>
            <w:vAlign w:val="bottom"/>
          </w:tcPr>
          <w:p w14:paraId="5CC6E661" w14:textId="77777777" w:rsidR="00F114B2" w:rsidRPr="00D7100F" w:rsidRDefault="00CB19D9" w:rsidP="00D7100F">
            <w:pPr>
              <w:spacing w:after="0"/>
              <w:jc w:val="center"/>
              <w:rPr>
                <w:b/>
              </w:rPr>
            </w:pPr>
            <w:r w:rsidRPr="00D7100F">
              <w:rPr>
                <w:b/>
              </w:rPr>
              <w:t>Existing Product</w:t>
            </w:r>
          </w:p>
        </w:tc>
        <w:tc>
          <w:tcPr>
            <w:tcW w:w="0" w:type="auto"/>
            <w:vAlign w:val="bottom"/>
          </w:tcPr>
          <w:p w14:paraId="5580F2CD" w14:textId="77777777" w:rsidR="00F114B2" w:rsidRPr="00D7100F" w:rsidRDefault="00CB19D9" w:rsidP="00D7100F">
            <w:pPr>
              <w:spacing w:after="0"/>
              <w:jc w:val="center"/>
              <w:rPr>
                <w:b/>
              </w:rPr>
            </w:pPr>
            <w:r w:rsidRPr="00D7100F">
              <w:rPr>
                <w:b/>
              </w:rPr>
              <w:t>Pros</w:t>
            </w:r>
          </w:p>
        </w:tc>
        <w:tc>
          <w:tcPr>
            <w:tcW w:w="0" w:type="auto"/>
            <w:vAlign w:val="bottom"/>
          </w:tcPr>
          <w:p w14:paraId="4EEF7AF6" w14:textId="77777777" w:rsidR="00F114B2" w:rsidRPr="00D7100F" w:rsidRDefault="00CB19D9" w:rsidP="00D7100F">
            <w:pPr>
              <w:spacing w:after="0"/>
              <w:jc w:val="center"/>
              <w:rPr>
                <w:b/>
              </w:rPr>
            </w:pPr>
            <w:r w:rsidRPr="00D7100F">
              <w:rPr>
                <w:b/>
              </w:rPr>
              <w:t>Cons</w:t>
            </w:r>
          </w:p>
        </w:tc>
      </w:tr>
      <w:tr w:rsidR="002C11FF" w:rsidRPr="00506CF8" w14:paraId="581F9A94" w14:textId="77777777" w:rsidTr="00D7100F">
        <w:tc>
          <w:tcPr>
            <w:tcW w:w="0" w:type="auto"/>
          </w:tcPr>
          <w:p w14:paraId="2D60C5A8" w14:textId="77777777" w:rsidR="00F114B2" w:rsidRPr="00506CF8" w:rsidRDefault="00CB19D9">
            <w:pPr>
              <w:pStyle w:val="Compact"/>
              <w:jc w:val="center"/>
            </w:pPr>
            <w:r w:rsidRPr="00506CF8">
              <w:t>Google Calendar</w:t>
            </w:r>
          </w:p>
        </w:tc>
        <w:tc>
          <w:tcPr>
            <w:tcW w:w="0" w:type="auto"/>
          </w:tcPr>
          <w:p w14:paraId="748B8583" w14:textId="77777777" w:rsidR="002C11FF" w:rsidRDefault="00CB19D9" w:rsidP="002C11FF">
            <w:pPr>
              <w:pStyle w:val="Compact"/>
              <w:numPr>
                <w:ilvl w:val="0"/>
                <w:numId w:val="39"/>
              </w:numPr>
            </w:pPr>
            <w:r w:rsidRPr="00506CF8">
              <w:t>Allows creation of task and events an</w:t>
            </w:r>
            <w:r w:rsidR="002C11FF">
              <w:t>d reside them in the same view</w:t>
            </w:r>
          </w:p>
          <w:p w14:paraId="278DD75F" w14:textId="77777777" w:rsidR="002C11FF" w:rsidRDefault="002C11FF" w:rsidP="002C11FF">
            <w:pPr>
              <w:pStyle w:val="Compact"/>
              <w:numPr>
                <w:ilvl w:val="0"/>
                <w:numId w:val="39"/>
              </w:numPr>
            </w:pPr>
            <w:r>
              <w:t>Free to use</w:t>
            </w:r>
          </w:p>
          <w:p w14:paraId="078C16D4" w14:textId="77777777" w:rsidR="002C11FF" w:rsidRDefault="002C11FF" w:rsidP="002C11FF">
            <w:pPr>
              <w:pStyle w:val="Compact"/>
              <w:numPr>
                <w:ilvl w:val="0"/>
                <w:numId w:val="39"/>
              </w:numPr>
            </w:pPr>
            <w:r w:rsidRPr="00F528A4">
              <w:rPr>
                <w:noProof/>
              </w:rPr>
              <w:t>Synchroni</w:t>
            </w:r>
            <w:r w:rsidR="00F528A4">
              <w:rPr>
                <w:noProof/>
              </w:rPr>
              <w:t>z</w:t>
            </w:r>
            <w:r w:rsidRPr="00F528A4">
              <w:rPr>
                <w:noProof/>
              </w:rPr>
              <w:t>es</w:t>
            </w:r>
            <w:r>
              <w:t xml:space="preserve"> with Gmail account</w:t>
            </w:r>
          </w:p>
          <w:p w14:paraId="24548927" w14:textId="77777777" w:rsidR="00F114B2" w:rsidRPr="00506CF8" w:rsidRDefault="00CB19D9" w:rsidP="002C11FF">
            <w:pPr>
              <w:pStyle w:val="Compact"/>
              <w:numPr>
                <w:ilvl w:val="0"/>
                <w:numId w:val="39"/>
              </w:numPr>
            </w:pPr>
            <w:r w:rsidRPr="00506CF8">
              <w:t xml:space="preserve">Allows conversion of email </w:t>
            </w:r>
            <w:r w:rsidR="002C11FF">
              <w:t>i</w:t>
            </w:r>
            <w:r w:rsidRPr="00506CF8">
              <w:t>nvites into events</w:t>
            </w:r>
          </w:p>
        </w:tc>
        <w:tc>
          <w:tcPr>
            <w:tcW w:w="0" w:type="auto"/>
          </w:tcPr>
          <w:p w14:paraId="5A1E513E" w14:textId="77777777" w:rsidR="00F114B2" w:rsidRPr="00506CF8" w:rsidRDefault="00CB19D9" w:rsidP="00D7100F">
            <w:pPr>
              <w:pStyle w:val="Compact"/>
              <w:numPr>
                <w:ilvl w:val="0"/>
                <w:numId w:val="39"/>
              </w:numPr>
            </w:pPr>
            <w:r w:rsidRPr="00506CF8">
              <w:t xml:space="preserve">Does not have </w:t>
            </w:r>
            <w:r w:rsidRPr="00F528A4">
              <w:rPr>
                <w:noProof/>
              </w:rPr>
              <w:t>blockout</w:t>
            </w:r>
            <w:r w:rsidRPr="00506CF8">
              <w:t xml:space="preserve"> slots</w:t>
            </w:r>
            <w:r w:rsidR="002C11FF">
              <w:t>.</w:t>
            </w:r>
          </w:p>
        </w:tc>
      </w:tr>
      <w:tr w:rsidR="002C11FF" w:rsidRPr="00506CF8" w14:paraId="3F3BEEC6" w14:textId="77777777" w:rsidTr="002C11FF">
        <w:tc>
          <w:tcPr>
            <w:tcW w:w="0" w:type="auto"/>
          </w:tcPr>
          <w:p w14:paraId="4F79FE8D" w14:textId="77777777" w:rsidR="00F114B2" w:rsidRPr="00506CF8" w:rsidRDefault="00CB19D9">
            <w:pPr>
              <w:pStyle w:val="Compact"/>
              <w:jc w:val="center"/>
            </w:pPr>
            <w:r w:rsidRPr="00506CF8">
              <w:t>Sticky Notes</w:t>
            </w:r>
          </w:p>
        </w:tc>
        <w:tc>
          <w:tcPr>
            <w:tcW w:w="0" w:type="auto"/>
          </w:tcPr>
          <w:p w14:paraId="16273873" w14:textId="77777777" w:rsidR="002C11FF" w:rsidRDefault="002C11FF" w:rsidP="002C11FF">
            <w:pPr>
              <w:pStyle w:val="Compact"/>
              <w:numPr>
                <w:ilvl w:val="0"/>
                <w:numId w:val="39"/>
              </w:numPr>
            </w:pPr>
            <w:r>
              <w:t>Free to use</w:t>
            </w:r>
          </w:p>
          <w:p w14:paraId="79AD435B" w14:textId="77777777" w:rsidR="002C11FF" w:rsidRDefault="002C11FF" w:rsidP="002C11FF">
            <w:pPr>
              <w:pStyle w:val="Compact"/>
              <w:numPr>
                <w:ilvl w:val="0"/>
                <w:numId w:val="39"/>
              </w:numPr>
            </w:pPr>
            <w:r>
              <w:t>Easy to bring up</w:t>
            </w:r>
          </w:p>
          <w:p w14:paraId="06FDE104" w14:textId="77777777" w:rsidR="002C11FF" w:rsidRDefault="002C11FF" w:rsidP="002C11FF">
            <w:pPr>
              <w:pStyle w:val="Compact"/>
              <w:numPr>
                <w:ilvl w:val="0"/>
                <w:numId w:val="39"/>
              </w:numPr>
            </w:pPr>
            <w:r>
              <w:t>Shows all items, always</w:t>
            </w:r>
          </w:p>
          <w:p w14:paraId="54ADF9BE" w14:textId="77777777" w:rsidR="002C11FF" w:rsidRDefault="00CB19D9" w:rsidP="002C11FF">
            <w:pPr>
              <w:pStyle w:val="Compact"/>
              <w:numPr>
                <w:ilvl w:val="0"/>
                <w:numId w:val="39"/>
              </w:numPr>
            </w:pPr>
            <w:r w:rsidRPr="00506CF8">
              <w:t>Easy add</w:t>
            </w:r>
            <w:r w:rsidR="002C11FF">
              <w:t>ition/editing/removal of tasks</w:t>
            </w:r>
          </w:p>
          <w:p w14:paraId="3152DD12" w14:textId="77777777" w:rsidR="002C11FF" w:rsidRDefault="002C11FF" w:rsidP="002C11FF">
            <w:pPr>
              <w:pStyle w:val="Compact"/>
              <w:numPr>
                <w:ilvl w:val="0"/>
                <w:numId w:val="39"/>
              </w:numPr>
            </w:pPr>
            <w:r>
              <w:t>Can store notes/weblinks</w:t>
            </w:r>
          </w:p>
          <w:p w14:paraId="52F7B65B" w14:textId="77777777" w:rsidR="002C11FF" w:rsidRDefault="002C11FF" w:rsidP="002C11FF">
            <w:pPr>
              <w:pStyle w:val="Compact"/>
              <w:numPr>
                <w:ilvl w:val="0"/>
                <w:numId w:val="39"/>
              </w:numPr>
            </w:pPr>
            <w:r>
              <w:t>Can store handwritten notes</w:t>
            </w:r>
          </w:p>
          <w:p w14:paraId="041BB174" w14:textId="77777777" w:rsidR="00F114B2" w:rsidRPr="00506CF8" w:rsidRDefault="002C11FF" w:rsidP="002C11FF">
            <w:pPr>
              <w:pStyle w:val="Compact"/>
              <w:numPr>
                <w:ilvl w:val="0"/>
                <w:numId w:val="39"/>
              </w:numPr>
            </w:pPr>
            <w:r>
              <w:t>Supports basic text formatting</w:t>
            </w:r>
          </w:p>
        </w:tc>
        <w:tc>
          <w:tcPr>
            <w:tcW w:w="0" w:type="auto"/>
          </w:tcPr>
          <w:p w14:paraId="3573744D" w14:textId="77777777" w:rsidR="002C11FF" w:rsidRDefault="002C11FF" w:rsidP="002C11FF">
            <w:pPr>
              <w:pStyle w:val="Compact"/>
              <w:numPr>
                <w:ilvl w:val="0"/>
                <w:numId w:val="39"/>
              </w:numPr>
            </w:pPr>
            <w:r>
              <w:t>No backup mechanism.</w:t>
            </w:r>
          </w:p>
          <w:p w14:paraId="29417A8D" w14:textId="77777777" w:rsidR="002C11FF" w:rsidRDefault="002C11FF" w:rsidP="002C11FF">
            <w:pPr>
              <w:pStyle w:val="Compact"/>
              <w:numPr>
                <w:ilvl w:val="0"/>
                <w:numId w:val="39"/>
              </w:numPr>
            </w:pPr>
            <w:r>
              <w:t>No sorting.</w:t>
            </w:r>
          </w:p>
          <w:p w14:paraId="50073F20" w14:textId="77777777" w:rsidR="002C11FF" w:rsidRDefault="002C11FF" w:rsidP="002C11FF">
            <w:pPr>
              <w:pStyle w:val="Compact"/>
              <w:numPr>
                <w:ilvl w:val="0"/>
                <w:numId w:val="39"/>
              </w:numPr>
            </w:pPr>
            <w:r>
              <w:t>No “calendar view”.</w:t>
            </w:r>
          </w:p>
          <w:p w14:paraId="410D888A" w14:textId="77777777" w:rsidR="00F114B2" w:rsidRPr="00506CF8" w:rsidRDefault="002C11FF" w:rsidP="002C11FF">
            <w:pPr>
              <w:pStyle w:val="Compact"/>
              <w:numPr>
                <w:ilvl w:val="0"/>
                <w:numId w:val="39"/>
              </w:numPr>
            </w:pPr>
            <w:r>
              <w:t>Takes up desktop space.</w:t>
            </w:r>
            <w:r w:rsidR="00CB19D9" w:rsidRPr="00506CF8">
              <w:t xml:space="preserve"> </w:t>
            </w:r>
          </w:p>
        </w:tc>
      </w:tr>
      <w:tr w:rsidR="002C11FF" w:rsidRPr="00506CF8" w14:paraId="35E68E44" w14:textId="77777777" w:rsidTr="002C11FF">
        <w:tc>
          <w:tcPr>
            <w:tcW w:w="0" w:type="auto"/>
          </w:tcPr>
          <w:p w14:paraId="7943F732" w14:textId="77777777" w:rsidR="00F114B2" w:rsidRPr="00506CF8" w:rsidRDefault="00CB19D9">
            <w:pPr>
              <w:pStyle w:val="Compact"/>
              <w:jc w:val="center"/>
            </w:pPr>
            <w:r w:rsidRPr="00506CF8">
              <w:t>Todo.txt</w:t>
            </w:r>
          </w:p>
        </w:tc>
        <w:tc>
          <w:tcPr>
            <w:tcW w:w="0" w:type="auto"/>
          </w:tcPr>
          <w:p w14:paraId="3F6F2E21" w14:textId="77777777" w:rsidR="002C11FF" w:rsidRDefault="00CB19D9" w:rsidP="002C11FF">
            <w:pPr>
              <w:pStyle w:val="Compact"/>
              <w:numPr>
                <w:ilvl w:val="0"/>
                <w:numId w:val="39"/>
              </w:numPr>
            </w:pPr>
            <w:r w:rsidRPr="00506CF8">
              <w:t>Does not rel</w:t>
            </w:r>
            <w:r w:rsidR="002C11FF">
              <w:t>y on network access to operate</w:t>
            </w:r>
          </w:p>
          <w:p w14:paraId="2749704C" w14:textId="77777777" w:rsidR="002C11FF" w:rsidRDefault="00CB19D9" w:rsidP="002C11FF">
            <w:pPr>
              <w:pStyle w:val="Compact"/>
              <w:numPr>
                <w:ilvl w:val="0"/>
                <w:numId w:val="39"/>
              </w:numPr>
            </w:pPr>
            <w:r w:rsidRPr="00506CF8">
              <w:t xml:space="preserve">Able to </w:t>
            </w:r>
            <w:r w:rsidR="002C11FF" w:rsidRPr="00F528A4">
              <w:rPr>
                <w:noProof/>
              </w:rPr>
              <w:t>synchroni</w:t>
            </w:r>
            <w:r w:rsidR="00F528A4">
              <w:rPr>
                <w:noProof/>
              </w:rPr>
              <w:t>z</w:t>
            </w:r>
            <w:r w:rsidR="002C11FF" w:rsidRPr="00F528A4">
              <w:rPr>
                <w:noProof/>
              </w:rPr>
              <w:t>e</w:t>
            </w:r>
            <w:r w:rsidR="002C11FF">
              <w:t xml:space="preserve"> with cloud storage</w:t>
            </w:r>
          </w:p>
          <w:p w14:paraId="4765D1F3" w14:textId="77777777" w:rsidR="002C11FF" w:rsidRDefault="00CB19D9" w:rsidP="002C11FF">
            <w:pPr>
              <w:pStyle w:val="Compact"/>
              <w:numPr>
                <w:ilvl w:val="0"/>
                <w:numId w:val="39"/>
              </w:numPr>
            </w:pPr>
            <w:r w:rsidRPr="00506CF8">
              <w:t>Allows pri</w:t>
            </w:r>
            <w:r w:rsidR="002C11FF">
              <w:t>ority scheduling</w:t>
            </w:r>
          </w:p>
          <w:p w14:paraId="283435EA" w14:textId="77777777" w:rsidR="002C11FF" w:rsidRDefault="00CB19D9" w:rsidP="002C11FF">
            <w:pPr>
              <w:pStyle w:val="Compact"/>
              <w:numPr>
                <w:ilvl w:val="0"/>
                <w:numId w:val="39"/>
              </w:numPr>
            </w:pPr>
            <w:r w:rsidRPr="00506CF8">
              <w:t>Breaks difficult objectives into</w:t>
            </w:r>
            <w:r w:rsidR="002C11FF">
              <w:t xml:space="preserve"> small steps to reach the goal.</w:t>
            </w:r>
          </w:p>
          <w:p w14:paraId="7605154A" w14:textId="77777777" w:rsidR="002C11FF" w:rsidRDefault="00CB19D9" w:rsidP="002C11FF">
            <w:pPr>
              <w:pStyle w:val="Compact"/>
              <w:numPr>
                <w:ilvl w:val="0"/>
                <w:numId w:val="39"/>
              </w:numPr>
            </w:pPr>
            <w:r w:rsidRPr="00506CF8">
              <w:t>Record</w:t>
            </w:r>
            <w:r w:rsidR="002C11FF">
              <w:t>s date of completion for tasks.</w:t>
            </w:r>
          </w:p>
          <w:p w14:paraId="3C0EBC6E" w14:textId="77777777" w:rsidR="002C11FF" w:rsidRDefault="002C11FF" w:rsidP="002C11FF">
            <w:pPr>
              <w:pStyle w:val="Compact"/>
              <w:numPr>
                <w:ilvl w:val="0"/>
                <w:numId w:val="39"/>
              </w:numPr>
            </w:pPr>
            <w:r>
              <w:t>Simple GUI</w:t>
            </w:r>
          </w:p>
          <w:p w14:paraId="1C5FAE3E" w14:textId="77777777" w:rsidR="00F114B2" w:rsidRPr="00506CF8" w:rsidRDefault="002C11FF" w:rsidP="002C11FF">
            <w:pPr>
              <w:pStyle w:val="Compact"/>
              <w:numPr>
                <w:ilvl w:val="0"/>
                <w:numId w:val="39"/>
              </w:numPr>
            </w:pPr>
            <w:r>
              <w:t>Lightweight a</w:t>
            </w:r>
            <w:r w:rsidR="00CB19D9" w:rsidRPr="00506CF8">
              <w:t>pplication</w:t>
            </w:r>
          </w:p>
        </w:tc>
        <w:tc>
          <w:tcPr>
            <w:tcW w:w="0" w:type="auto"/>
          </w:tcPr>
          <w:p w14:paraId="1DAC31AE" w14:textId="77777777" w:rsidR="002C11FF" w:rsidRDefault="00CB19D9" w:rsidP="002C11FF">
            <w:pPr>
              <w:pStyle w:val="Compact"/>
              <w:numPr>
                <w:ilvl w:val="0"/>
                <w:numId w:val="39"/>
              </w:numPr>
            </w:pPr>
            <w:r w:rsidRPr="00506CF8">
              <w:t>No support for recurring tasks.</w:t>
            </w:r>
          </w:p>
          <w:p w14:paraId="71FA99AE" w14:textId="77777777" w:rsidR="00F114B2" w:rsidRPr="00506CF8" w:rsidRDefault="00CB19D9" w:rsidP="002C11FF">
            <w:pPr>
              <w:pStyle w:val="Compact"/>
              <w:numPr>
                <w:ilvl w:val="0"/>
                <w:numId w:val="39"/>
              </w:numPr>
            </w:pPr>
            <w:r w:rsidRPr="00506CF8">
              <w:t>No reminder for upcoming due dates</w:t>
            </w:r>
          </w:p>
        </w:tc>
      </w:tr>
    </w:tbl>
    <w:p w14:paraId="68EC8976" w14:textId="77777777" w:rsidR="00CB19D9" w:rsidRPr="00506CF8" w:rsidRDefault="00CB19D9"/>
    <w:sectPr w:rsidR="00CB19D9" w:rsidRPr="00506CF8">
      <w:footerReference w:type="default" r:id="rId3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KDL XD" w:date="2016-10-20T12:57:00Z" w:initials="KX">
    <w:p w14:paraId="1F849BE5" w14:textId="77777777" w:rsidR="00212605" w:rsidRDefault="00212605">
      <w:pPr>
        <w:pStyle w:val="CommentText"/>
      </w:pPr>
      <w:r>
        <w:rPr>
          <w:rStyle w:val="CommentReference"/>
        </w:rPr>
        <w:annotationRef/>
      </w:r>
      <w:r>
        <w:t>Product information: aint clear what is the product soupposed to do</w:t>
      </w:r>
    </w:p>
  </w:comment>
  <w:comment w:id="15" w:author="KDL XD" w:date="2016-10-20T12:58:00Z" w:initials="KX">
    <w:p w14:paraId="3D5D614E" w14:textId="77777777" w:rsidR="00212605" w:rsidRDefault="00212605">
      <w:pPr>
        <w:pStyle w:val="CommentText"/>
      </w:pPr>
      <w:r>
        <w:rPr>
          <w:rStyle w:val="CommentReference"/>
        </w:rPr>
        <w:annotationRef/>
      </w:r>
      <w:r>
        <w:t>Diagram label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849BE5" w15:done="0"/>
  <w15:commentEx w15:paraId="3D5D614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C382B0" w14:textId="77777777" w:rsidR="00670581" w:rsidRDefault="00670581">
      <w:pPr>
        <w:spacing w:after="0"/>
      </w:pPr>
      <w:r>
        <w:separator/>
      </w:r>
    </w:p>
  </w:endnote>
  <w:endnote w:type="continuationSeparator" w:id="0">
    <w:p w14:paraId="653F2EC9" w14:textId="77777777" w:rsidR="00670581" w:rsidRDefault="006705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245632"/>
      <w:docPartObj>
        <w:docPartGallery w:val="Page Numbers (Bottom of Page)"/>
        <w:docPartUnique/>
      </w:docPartObj>
    </w:sdtPr>
    <w:sdtEndPr>
      <w:rPr>
        <w:noProof/>
      </w:rPr>
    </w:sdtEndPr>
    <w:sdtContent>
      <w:p w14:paraId="6AAB844B" w14:textId="77777777" w:rsidR="007A6A91" w:rsidRDefault="007A6A91">
        <w:pPr>
          <w:pStyle w:val="Footer"/>
          <w:jc w:val="right"/>
        </w:pPr>
        <w:r>
          <w:fldChar w:fldCharType="begin"/>
        </w:r>
        <w:r>
          <w:instrText xml:space="preserve"> PAGE   \* MERGEFORMAT </w:instrText>
        </w:r>
        <w:r>
          <w:fldChar w:fldCharType="separate"/>
        </w:r>
        <w:r w:rsidR="00212605">
          <w:rPr>
            <w:noProof/>
          </w:rPr>
          <w:t>4</w:t>
        </w:r>
        <w:r>
          <w:rPr>
            <w:noProof/>
          </w:rPr>
          <w:fldChar w:fldCharType="end"/>
        </w:r>
      </w:p>
    </w:sdtContent>
  </w:sdt>
  <w:p w14:paraId="50FF132D" w14:textId="77777777" w:rsidR="007A6A91" w:rsidRDefault="007A6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467D6" w14:textId="77777777" w:rsidR="00670581" w:rsidRDefault="00670581">
      <w:r>
        <w:separator/>
      </w:r>
    </w:p>
  </w:footnote>
  <w:footnote w:type="continuationSeparator" w:id="0">
    <w:p w14:paraId="1C3C84F8" w14:textId="77777777" w:rsidR="00670581" w:rsidRDefault="006705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285C"/>
    <w:multiLevelType w:val="hybridMultilevel"/>
    <w:tmpl w:val="1490400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15B378B"/>
    <w:multiLevelType w:val="hybridMultilevel"/>
    <w:tmpl w:val="1840C53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37607AF"/>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C221F72"/>
    <w:multiLevelType w:val="hybridMultilevel"/>
    <w:tmpl w:val="1B12E9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7183599"/>
    <w:multiLevelType w:val="hybridMultilevel"/>
    <w:tmpl w:val="B3EAA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9C3A83"/>
    <w:multiLevelType w:val="hybridMultilevel"/>
    <w:tmpl w:val="C71ABC86"/>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9C42EBD"/>
    <w:multiLevelType w:val="hybridMultilevel"/>
    <w:tmpl w:val="40E2707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21F61934"/>
    <w:multiLevelType w:val="hybridMultilevel"/>
    <w:tmpl w:val="4E5C80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45C5EE4"/>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38F955FB"/>
    <w:multiLevelType w:val="multilevel"/>
    <w:tmpl w:val="19809DF2"/>
    <w:lvl w:ilvl="0">
      <w:start w:val="1"/>
      <w:numFmt w:val="bullet"/>
      <w:lvlText w:val=""/>
      <w:lvlJc w:val="left"/>
      <w:pPr>
        <w:tabs>
          <w:tab w:val="num" w:pos="720"/>
        </w:tabs>
        <w:ind w:left="1200" w:hanging="480"/>
      </w:pPr>
      <w:rPr>
        <w:rFonts w:ascii="Symbol" w:hAnsi="Symbol" w:hint="default"/>
      </w:r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10" w15:restartNumberingAfterBreak="0">
    <w:nsid w:val="41540502"/>
    <w:multiLevelType w:val="hybridMultilevel"/>
    <w:tmpl w:val="B72EC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E17331"/>
    <w:multiLevelType w:val="hybridMultilevel"/>
    <w:tmpl w:val="D37AB0B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C5A4D6C"/>
    <w:multiLevelType w:val="hybridMultilevel"/>
    <w:tmpl w:val="CE02C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AC166B"/>
    <w:multiLevelType w:val="hybridMultilevel"/>
    <w:tmpl w:val="8402A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AF7AAA"/>
    <w:multiLevelType w:val="hybridMultilevel"/>
    <w:tmpl w:val="349813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6D86E0D"/>
    <w:multiLevelType w:val="hybridMultilevel"/>
    <w:tmpl w:val="0ED20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8E7E92"/>
    <w:multiLevelType w:val="multilevel"/>
    <w:tmpl w:val="19809DF2"/>
    <w:lvl w:ilvl="0">
      <w:start w:val="1"/>
      <w:numFmt w:val="bullet"/>
      <w:lvlText w:val=""/>
      <w:lvlJc w:val="left"/>
      <w:pPr>
        <w:tabs>
          <w:tab w:val="num" w:pos="480"/>
        </w:tabs>
        <w:ind w:left="960" w:hanging="480"/>
      </w:pPr>
      <w:rPr>
        <w:rFonts w:ascii="Symbol" w:hAnsi="Symbol"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17" w15:restartNumberingAfterBreak="0">
    <w:nsid w:val="5B99E980"/>
    <w:multiLevelType w:val="multilevel"/>
    <w:tmpl w:val="A69C1C5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D834339"/>
    <w:multiLevelType w:val="hybridMultilevel"/>
    <w:tmpl w:val="53B49B44"/>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07B2A424">
      <w:start w:val="1"/>
      <w:numFmt w:val="lowerLetter"/>
      <w:lvlText w:val="%3."/>
      <w:lvlJc w:val="left"/>
      <w:pPr>
        <w:ind w:left="2340" w:hanging="360"/>
      </w:pPr>
      <w:rPr>
        <w:rFonts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DFF452F"/>
    <w:multiLevelType w:val="hybridMultilevel"/>
    <w:tmpl w:val="53B49B44"/>
    <w:lvl w:ilvl="0" w:tplc="4809000F">
      <w:start w:val="1"/>
      <w:numFmt w:val="decimal"/>
      <w:lvlText w:val="%1."/>
      <w:lvlJc w:val="left"/>
      <w:pPr>
        <w:ind w:left="360" w:hanging="360"/>
      </w:pPr>
    </w:lvl>
    <w:lvl w:ilvl="1" w:tplc="48090001">
      <w:start w:val="1"/>
      <w:numFmt w:val="bullet"/>
      <w:lvlText w:val=""/>
      <w:lvlJc w:val="left"/>
      <w:pPr>
        <w:ind w:left="1080" w:hanging="360"/>
      </w:pPr>
      <w:rPr>
        <w:rFonts w:ascii="Symbol" w:hAnsi="Symbol" w:hint="default"/>
      </w:rPr>
    </w:lvl>
    <w:lvl w:ilvl="2" w:tplc="07B2A424">
      <w:start w:val="1"/>
      <w:numFmt w:val="lowerLetter"/>
      <w:lvlText w:val="%3."/>
      <w:lvlJc w:val="left"/>
      <w:pPr>
        <w:ind w:left="1980" w:hanging="360"/>
      </w:pPr>
      <w:rPr>
        <w:rFonts w:hint="default"/>
      </w:r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633C5018"/>
    <w:multiLevelType w:val="hybridMultilevel"/>
    <w:tmpl w:val="9B86DB1A"/>
    <w:lvl w:ilvl="0" w:tplc="0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F46EB5"/>
    <w:multiLevelType w:val="multilevel"/>
    <w:tmpl w:val="19809DF2"/>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747507C"/>
    <w:multiLevelType w:val="hybridMultilevel"/>
    <w:tmpl w:val="B33C77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2C00ADE"/>
    <w:multiLevelType w:val="hybridMultilevel"/>
    <w:tmpl w:val="4D1A6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5A13F0"/>
    <w:multiLevelType w:val="hybridMultilevel"/>
    <w:tmpl w:val="3A960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313470"/>
    <w:multiLevelType w:val="hybridMultilevel"/>
    <w:tmpl w:val="EB6E7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971D9A"/>
    <w:multiLevelType w:val="hybridMultilevel"/>
    <w:tmpl w:val="AEB6EA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num>
  <w:num w:numId="17">
    <w:abstractNumId w:val="20"/>
  </w:num>
  <w:num w:numId="18">
    <w:abstractNumId w:val="3"/>
  </w:num>
  <w:num w:numId="19">
    <w:abstractNumId w:val="23"/>
  </w:num>
  <w:num w:numId="20">
    <w:abstractNumId w:val="13"/>
  </w:num>
  <w:num w:numId="21">
    <w:abstractNumId w:val="15"/>
  </w:num>
  <w:num w:numId="22">
    <w:abstractNumId w:val="25"/>
  </w:num>
  <w:num w:numId="23">
    <w:abstractNumId w:val="12"/>
  </w:num>
  <w:num w:numId="24">
    <w:abstractNumId w:val="7"/>
  </w:num>
  <w:num w:numId="25">
    <w:abstractNumId w:val="10"/>
  </w:num>
  <w:num w:numId="26">
    <w:abstractNumId w:val="24"/>
  </w:num>
  <w:num w:numId="27">
    <w:abstractNumId w:val="26"/>
  </w:num>
  <w:num w:numId="28">
    <w:abstractNumId w:val="16"/>
  </w:num>
  <w:num w:numId="29">
    <w:abstractNumId w:val="9"/>
  </w:num>
  <w:num w:numId="30">
    <w:abstractNumId w:val="2"/>
  </w:num>
  <w:num w:numId="31">
    <w:abstractNumId w:val="21"/>
  </w:num>
  <w:num w:numId="32">
    <w:abstractNumId w:val="8"/>
  </w:num>
  <w:num w:numId="33">
    <w:abstractNumId w:val="22"/>
  </w:num>
  <w:num w:numId="34">
    <w:abstractNumId w:val="11"/>
  </w:num>
  <w:num w:numId="35">
    <w:abstractNumId w:val="5"/>
  </w:num>
  <w:num w:numId="36">
    <w:abstractNumId w:val="18"/>
  </w:num>
  <w:num w:numId="37">
    <w:abstractNumId w:val="19"/>
  </w:num>
  <w:num w:numId="38">
    <w:abstractNumId w:val="0"/>
  </w:num>
  <w:num w:numId="39">
    <w:abstractNumId w:val="6"/>
  </w:num>
  <w:num w:numId="40">
    <w:abstractNumId w:val="14"/>
  </w:num>
  <w:num w:numId="41">
    <w:abstractNumId w:val="1"/>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DL XD">
    <w15:presenceInfo w15:providerId="Windows Live" w15:userId="d29b1c08b4850d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jQxNDAF0uYWBoaWJko6SsGpxcWZ+XkgBUa1APx3ENYsAAAA"/>
  </w:docVars>
  <w:rsids>
    <w:rsidRoot w:val="00590D07"/>
    <w:rsid w:val="00011C8B"/>
    <w:rsid w:val="00212605"/>
    <w:rsid w:val="0025174B"/>
    <w:rsid w:val="002A56F6"/>
    <w:rsid w:val="002C11FF"/>
    <w:rsid w:val="004E29B3"/>
    <w:rsid w:val="00506CF8"/>
    <w:rsid w:val="00590D07"/>
    <w:rsid w:val="00591F59"/>
    <w:rsid w:val="00670581"/>
    <w:rsid w:val="006764C0"/>
    <w:rsid w:val="00693E86"/>
    <w:rsid w:val="00702257"/>
    <w:rsid w:val="00784D58"/>
    <w:rsid w:val="007A6A91"/>
    <w:rsid w:val="008B0674"/>
    <w:rsid w:val="008D6863"/>
    <w:rsid w:val="009C45B0"/>
    <w:rsid w:val="00A613FF"/>
    <w:rsid w:val="00B86B75"/>
    <w:rsid w:val="00BC48D5"/>
    <w:rsid w:val="00C36279"/>
    <w:rsid w:val="00CB19D9"/>
    <w:rsid w:val="00CF4CFB"/>
    <w:rsid w:val="00D440E3"/>
    <w:rsid w:val="00D7100F"/>
    <w:rsid w:val="00E315A3"/>
    <w:rsid w:val="00F114B2"/>
    <w:rsid w:val="00F528A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1183"/>
  <w15:docId w15:val="{DECB788A-3587-42F1-B40F-A9CAADC1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506CF8"/>
    <w:pPr>
      <w:ind w:left="720"/>
      <w:contextualSpacing/>
    </w:pPr>
  </w:style>
  <w:style w:type="paragraph" w:styleId="TOC2">
    <w:name w:val="toc 2"/>
    <w:basedOn w:val="Normal"/>
    <w:next w:val="Normal"/>
    <w:autoRedefine/>
    <w:uiPriority w:val="39"/>
    <w:unhideWhenUsed/>
    <w:rsid w:val="00693E86"/>
    <w:pPr>
      <w:spacing w:after="100"/>
      <w:ind w:left="240"/>
    </w:pPr>
  </w:style>
  <w:style w:type="paragraph" w:styleId="TOC3">
    <w:name w:val="toc 3"/>
    <w:basedOn w:val="Normal"/>
    <w:next w:val="Normal"/>
    <w:autoRedefine/>
    <w:uiPriority w:val="39"/>
    <w:unhideWhenUsed/>
    <w:rsid w:val="00693E86"/>
    <w:pPr>
      <w:spacing w:after="100"/>
      <w:ind w:left="480"/>
    </w:pPr>
  </w:style>
  <w:style w:type="paragraph" w:styleId="Header">
    <w:name w:val="header"/>
    <w:basedOn w:val="Normal"/>
    <w:link w:val="HeaderChar"/>
    <w:unhideWhenUsed/>
    <w:rsid w:val="007A6A91"/>
    <w:pPr>
      <w:tabs>
        <w:tab w:val="center" w:pos="4513"/>
        <w:tab w:val="right" w:pos="9026"/>
      </w:tabs>
      <w:spacing w:after="0"/>
    </w:pPr>
  </w:style>
  <w:style w:type="character" w:customStyle="1" w:styleId="HeaderChar">
    <w:name w:val="Header Char"/>
    <w:basedOn w:val="DefaultParagraphFont"/>
    <w:link w:val="Header"/>
    <w:rsid w:val="007A6A91"/>
  </w:style>
  <w:style w:type="paragraph" w:styleId="Footer">
    <w:name w:val="footer"/>
    <w:basedOn w:val="Normal"/>
    <w:link w:val="FooterChar"/>
    <w:uiPriority w:val="99"/>
    <w:unhideWhenUsed/>
    <w:rsid w:val="007A6A91"/>
    <w:pPr>
      <w:tabs>
        <w:tab w:val="center" w:pos="4513"/>
        <w:tab w:val="right" w:pos="9026"/>
      </w:tabs>
      <w:spacing w:after="0"/>
    </w:pPr>
  </w:style>
  <w:style w:type="character" w:customStyle="1" w:styleId="FooterChar">
    <w:name w:val="Footer Char"/>
    <w:basedOn w:val="DefaultParagraphFont"/>
    <w:link w:val="Footer"/>
    <w:uiPriority w:val="99"/>
    <w:rsid w:val="007A6A91"/>
  </w:style>
  <w:style w:type="table" w:styleId="TableGrid">
    <w:name w:val="Table Grid"/>
    <w:basedOn w:val="TableNormal"/>
    <w:rsid w:val="007A6A9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semiHidden/>
    <w:rsid w:val="00702257"/>
    <w:pPr>
      <w:spacing w:after="0"/>
    </w:pPr>
  </w:style>
  <w:style w:type="paragraph" w:styleId="TOC1">
    <w:name w:val="toc 1"/>
    <w:basedOn w:val="Normal"/>
    <w:next w:val="Normal"/>
    <w:autoRedefine/>
    <w:uiPriority w:val="39"/>
    <w:unhideWhenUsed/>
    <w:rsid w:val="0025174B"/>
    <w:pPr>
      <w:spacing w:after="100" w:line="259" w:lineRule="auto"/>
    </w:pPr>
    <w:rPr>
      <w:rFonts w:eastAsiaTheme="minorEastAsia" w:cs="Times New Roman"/>
      <w:sz w:val="22"/>
      <w:szCs w:val="22"/>
    </w:rPr>
  </w:style>
  <w:style w:type="paragraph" w:styleId="BalloonText">
    <w:name w:val="Balloon Text"/>
    <w:basedOn w:val="Normal"/>
    <w:link w:val="BalloonTextChar"/>
    <w:semiHidden/>
    <w:unhideWhenUsed/>
    <w:rsid w:val="00F528A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528A4"/>
    <w:rPr>
      <w:rFonts w:ascii="Segoe UI" w:hAnsi="Segoe UI" w:cs="Segoe UI"/>
      <w:sz w:val="18"/>
      <w:szCs w:val="18"/>
    </w:rPr>
  </w:style>
  <w:style w:type="character" w:styleId="CommentReference">
    <w:name w:val="annotation reference"/>
    <w:basedOn w:val="DefaultParagraphFont"/>
    <w:semiHidden/>
    <w:unhideWhenUsed/>
    <w:rsid w:val="00212605"/>
    <w:rPr>
      <w:sz w:val="16"/>
      <w:szCs w:val="16"/>
    </w:rPr>
  </w:style>
  <w:style w:type="paragraph" w:styleId="CommentText">
    <w:name w:val="annotation text"/>
    <w:basedOn w:val="Normal"/>
    <w:link w:val="CommentTextChar"/>
    <w:semiHidden/>
    <w:unhideWhenUsed/>
    <w:rsid w:val="00212605"/>
    <w:rPr>
      <w:sz w:val="20"/>
      <w:szCs w:val="20"/>
    </w:rPr>
  </w:style>
  <w:style w:type="character" w:customStyle="1" w:styleId="CommentTextChar">
    <w:name w:val="Comment Text Char"/>
    <w:basedOn w:val="DefaultParagraphFont"/>
    <w:link w:val="CommentText"/>
    <w:semiHidden/>
    <w:rsid w:val="00212605"/>
    <w:rPr>
      <w:sz w:val="20"/>
      <w:szCs w:val="20"/>
    </w:rPr>
  </w:style>
  <w:style w:type="paragraph" w:styleId="CommentSubject">
    <w:name w:val="annotation subject"/>
    <w:basedOn w:val="CommentText"/>
    <w:next w:val="CommentText"/>
    <w:link w:val="CommentSubjectChar"/>
    <w:semiHidden/>
    <w:unhideWhenUsed/>
    <w:rsid w:val="00212605"/>
    <w:rPr>
      <w:b/>
      <w:bCs/>
    </w:rPr>
  </w:style>
  <w:style w:type="character" w:customStyle="1" w:styleId="CommentSubjectChar">
    <w:name w:val="Comment Subject Char"/>
    <w:basedOn w:val="CommentTextChar"/>
    <w:link w:val="CommentSubject"/>
    <w:semiHidden/>
    <w:rsid w:val="002126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src/main/java/seedu/address/ui/MainWindow.java" TargetMode="External"/><Relationship Id="rId26" Type="http://schemas.openxmlformats.org/officeDocument/2006/relationships/hyperlink" Target="http://stackoverflow.com/questions/2522897/eclipse-junit-ea-vm-option" TargetMode="External"/><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yperlink" Target="https://help.github.com/articles/creating-releases/" TargetMode="External"/><Relationship Id="rId7" Type="http://schemas.openxmlformats.org/officeDocument/2006/relationships/endnotes" Target="endnotes.xml"/><Relationship Id="rId12" Type="http://schemas.openxmlformats.org/officeDocument/2006/relationships/hyperlink" Target="https://github.com/google/guava/wiki/EventBusExplained" TargetMode="External"/><Relationship Id="rId17" Type="http://schemas.openxmlformats.org/officeDocument/2006/relationships/hyperlink" Target="../src/main/java/seedu/address/ui/Ui.java" TargetMode="External"/><Relationship Id="rId25" Type="http://schemas.openxmlformats.org/officeDocument/2006/relationships/hyperlink" Target="../src/main/java/seedu/address/storage/Storage.java" TargetMode="External"/><Relationship Id="rId33" Type="http://schemas.openxmlformats.org/officeDocument/2006/relationships/hyperlink" Target="UsingGradle.md"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src/main/java/seedu/address/logic/Logic.java" TargetMode="External"/><Relationship Id="rId29" Type="http://schemas.openxmlformats.org/officeDocument/2006/relationships/hyperlink" Target="UsingGradl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rc/main/java/seedu/address/MainApp.java" TargetMode="External"/><Relationship Id="rId24" Type="http://schemas.openxmlformats.org/officeDocument/2006/relationships/image" Target="media/image8.png"/><Relationship Id="rId32" Type="http://schemas.openxmlformats.org/officeDocument/2006/relationships/hyperlink" Target="UsingTravis.md"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src/main/java/seedu/address/model/Model.java" TargetMode="External"/><Relationship Id="rId28" Type="http://schemas.openxmlformats.org/officeDocument/2006/relationships/hyperlink" Target="https://github.com/TestFX/TestFX"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src/main/resources/view/MainWindow.fxml" TargetMode="External"/><Relationship Id="rId31" Type="http://schemas.openxmlformats.org/officeDocument/2006/relationships/hyperlink" Target="https://travis-ci.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UsingGradle.md" TargetMode="External"/><Relationship Id="rId30" Type="http://schemas.openxmlformats.org/officeDocument/2006/relationships/hyperlink" Target="UsingGradle.md" TargetMode="External"/><Relationship Id="rId35" Type="http://schemas.openxmlformats.org/officeDocument/2006/relationships/hyperlink" Target="http://wiki.fasterxml.com/JacksonHome"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90320-D133-4A92-8F82-124EE0620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2645</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KDL XD</cp:lastModifiedBy>
  <cp:revision>12</cp:revision>
  <dcterms:created xsi:type="dcterms:W3CDTF">2016-10-12T18:00:00Z</dcterms:created>
  <dcterms:modified xsi:type="dcterms:W3CDTF">2016-10-20T05:07:00Z</dcterms:modified>
</cp:coreProperties>
</file>